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6E73C" w14:textId="77777777" w:rsidR="00D82665" w:rsidRPr="00D82665" w:rsidRDefault="00D82665" w:rsidP="00D82665">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0"/>
          <w:szCs w:val="20"/>
        </w:rPr>
        <w:t>Replication of Study 4b</w:t>
      </w:r>
      <w:r w:rsidRPr="00D82665">
        <w:rPr>
          <w:rFonts w:ascii="Arial" w:eastAsia="Times New Roman" w:hAnsi="Arial" w:cs="Arial"/>
          <w:color w:val="000000"/>
          <w:sz w:val="20"/>
          <w:szCs w:val="20"/>
        </w:rPr>
        <w:t xml:space="preserve"> by </w:t>
      </w:r>
      <w:r>
        <w:rPr>
          <w:rFonts w:ascii="Arial" w:eastAsia="Times New Roman" w:hAnsi="Arial" w:cs="Arial"/>
          <w:color w:val="000000"/>
          <w:sz w:val="20"/>
          <w:szCs w:val="20"/>
        </w:rPr>
        <w:t>Janiszewski</w:t>
      </w:r>
      <w:r w:rsidRPr="00D82665">
        <w:rPr>
          <w:rFonts w:ascii="Arial" w:eastAsia="Times New Roman" w:hAnsi="Arial" w:cs="Arial"/>
          <w:color w:val="000000"/>
          <w:sz w:val="20"/>
          <w:szCs w:val="20"/>
        </w:rPr>
        <w:t xml:space="preserve"> &amp; </w:t>
      </w:r>
      <w:r>
        <w:rPr>
          <w:rFonts w:ascii="Arial" w:eastAsia="Times New Roman" w:hAnsi="Arial" w:cs="Arial"/>
          <w:color w:val="000000"/>
          <w:sz w:val="20"/>
          <w:szCs w:val="20"/>
        </w:rPr>
        <w:t>Uy (2008</w:t>
      </w:r>
      <w:r w:rsidRPr="00D82665">
        <w:rPr>
          <w:rFonts w:ascii="Arial" w:eastAsia="Times New Roman" w:hAnsi="Arial" w:cs="Arial"/>
          <w:color w:val="000000"/>
          <w:sz w:val="20"/>
          <w:szCs w:val="20"/>
        </w:rPr>
        <w:t xml:space="preserve">, </w:t>
      </w:r>
      <w:r w:rsidRPr="00D82665">
        <w:rPr>
          <w:rFonts w:ascii="Arial" w:eastAsia="Times New Roman" w:hAnsi="Arial" w:cs="Arial"/>
          <w:i/>
          <w:iCs/>
          <w:color w:val="000000"/>
          <w:sz w:val="20"/>
          <w:szCs w:val="20"/>
        </w:rPr>
        <w:t>Psychological Science</w:t>
      </w:r>
      <w:r w:rsidRPr="00D82665">
        <w:rPr>
          <w:rFonts w:ascii="Arial" w:eastAsia="Times New Roman" w:hAnsi="Arial" w:cs="Arial"/>
          <w:color w:val="000000"/>
          <w:sz w:val="20"/>
          <w:szCs w:val="20"/>
        </w:rPr>
        <w:t>)</w:t>
      </w:r>
    </w:p>
    <w:p w14:paraId="4B91DA2A" w14:textId="77777777" w:rsidR="00D82665" w:rsidRPr="00D82665" w:rsidRDefault="00D82665" w:rsidP="00D82665">
      <w:pPr>
        <w:spacing w:after="0" w:line="240" w:lineRule="auto"/>
        <w:rPr>
          <w:rFonts w:ascii="Times New Roman" w:eastAsia="Times New Roman" w:hAnsi="Times New Roman" w:cs="Times New Roman"/>
          <w:sz w:val="24"/>
          <w:szCs w:val="24"/>
        </w:rPr>
      </w:pPr>
    </w:p>
    <w:p w14:paraId="356B505B" w14:textId="77777777" w:rsidR="00D82665" w:rsidRPr="00D82665" w:rsidRDefault="00D82665" w:rsidP="00D82665">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0"/>
          <w:szCs w:val="20"/>
        </w:rPr>
        <w:t>Jesse Chandler</w:t>
      </w:r>
      <w:r w:rsidRPr="00D82665">
        <w:rPr>
          <w:rFonts w:ascii="Arial" w:eastAsia="Times New Roman" w:hAnsi="Arial" w:cs="Arial"/>
          <w:color w:val="000000"/>
          <w:sz w:val="20"/>
          <w:szCs w:val="20"/>
        </w:rPr>
        <w:t xml:space="preserve"> </w:t>
      </w:r>
    </w:p>
    <w:p w14:paraId="70F67764" w14:textId="77777777" w:rsidR="00D82665" w:rsidRDefault="00D82665" w:rsidP="008B236D">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0"/>
          <w:szCs w:val="20"/>
        </w:rPr>
        <w:t>Princeton University</w:t>
      </w:r>
    </w:p>
    <w:p w14:paraId="3A4F2A58" w14:textId="77777777" w:rsidR="008B236D" w:rsidRPr="00D82665" w:rsidRDefault="008B236D" w:rsidP="008B236D">
      <w:pPr>
        <w:spacing w:after="0" w:line="240" w:lineRule="auto"/>
        <w:jc w:val="center"/>
        <w:rPr>
          <w:rFonts w:ascii="Times New Roman" w:eastAsia="Times New Roman" w:hAnsi="Times New Roman" w:cs="Times New Roman"/>
          <w:sz w:val="24"/>
          <w:szCs w:val="24"/>
        </w:rPr>
      </w:pPr>
    </w:p>
    <w:p w14:paraId="0A1844EB" w14:textId="77777777" w:rsidR="00D82665" w:rsidRPr="00D82665" w:rsidRDefault="00D82665" w:rsidP="00D82665">
      <w:pPr>
        <w:spacing w:after="0" w:line="240" w:lineRule="auto"/>
        <w:jc w:val="center"/>
        <w:rPr>
          <w:rFonts w:ascii="Times New Roman" w:eastAsia="Times New Roman" w:hAnsi="Times New Roman" w:cs="Times New Roman"/>
          <w:sz w:val="24"/>
          <w:szCs w:val="24"/>
        </w:rPr>
      </w:pPr>
      <w:r w:rsidRPr="00D82665">
        <w:rPr>
          <w:rFonts w:ascii="Arial" w:eastAsia="Times New Roman" w:hAnsi="Arial" w:cs="Arial"/>
          <w:color w:val="000000"/>
          <w:sz w:val="20"/>
          <w:szCs w:val="20"/>
        </w:rPr>
        <w:t>Introduction</w:t>
      </w:r>
    </w:p>
    <w:p w14:paraId="6018A1C4" w14:textId="77777777" w:rsidR="00692618" w:rsidRDefault="00D82665" w:rsidP="00D82665">
      <w:pPr>
        <w:spacing w:after="240" w:line="240" w:lineRule="auto"/>
        <w:rPr>
          <w:rFonts w:ascii="Arial" w:eastAsia="Times New Roman" w:hAnsi="Arial" w:cs="Arial"/>
          <w:color w:val="000000"/>
          <w:sz w:val="20"/>
          <w:szCs w:val="20"/>
        </w:rPr>
      </w:pPr>
      <w:r w:rsidRPr="00D82665">
        <w:rPr>
          <w:rFonts w:ascii="Times New Roman" w:eastAsia="Times New Roman" w:hAnsi="Times New Roman" w:cs="Times New Roman"/>
          <w:sz w:val="24"/>
          <w:szCs w:val="24"/>
        </w:rPr>
        <w:br/>
      </w:r>
      <w:r w:rsidR="00AA02B0">
        <w:rPr>
          <w:rFonts w:ascii="Arial" w:eastAsia="Times New Roman" w:hAnsi="Arial" w:cs="Arial"/>
          <w:color w:val="000000"/>
          <w:sz w:val="20"/>
          <w:szCs w:val="20"/>
        </w:rPr>
        <w:t>P</w:t>
      </w:r>
      <w:r w:rsidR="00692618">
        <w:rPr>
          <w:rFonts w:ascii="Arial" w:eastAsia="Times New Roman" w:hAnsi="Arial" w:cs="Arial"/>
          <w:color w:val="000000"/>
          <w:sz w:val="20"/>
          <w:szCs w:val="20"/>
        </w:rPr>
        <w:t>eople can be</w:t>
      </w:r>
      <w:r>
        <w:rPr>
          <w:rFonts w:ascii="Arial" w:eastAsia="Times New Roman" w:hAnsi="Arial" w:cs="Arial"/>
          <w:color w:val="000000"/>
          <w:sz w:val="20"/>
          <w:szCs w:val="20"/>
        </w:rPr>
        <w:t xml:space="preserve"> influenced by the </w:t>
      </w:r>
      <w:r w:rsidR="00692618">
        <w:rPr>
          <w:rFonts w:ascii="Arial" w:eastAsia="Times New Roman" w:hAnsi="Arial" w:cs="Arial"/>
          <w:color w:val="000000"/>
          <w:sz w:val="20"/>
          <w:szCs w:val="20"/>
        </w:rPr>
        <w:t xml:space="preserve">prior </w:t>
      </w:r>
      <w:r>
        <w:rPr>
          <w:rFonts w:ascii="Arial" w:eastAsia="Times New Roman" w:hAnsi="Arial" w:cs="Arial"/>
          <w:color w:val="000000"/>
          <w:sz w:val="20"/>
          <w:szCs w:val="20"/>
        </w:rPr>
        <w:t>consideration of a numerical anchor</w:t>
      </w:r>
      <w:r w:rsidR="00AA02B0">
        <w:rPr>
          <w:rFonts w:ascii="Arial" w:eastAsia="Times New Roman" w:hAnsi="Arial" w:cs="Arial"/>
          <w:color w:val="000000"/>
          <w:sz w:val="20"/>
          <w:szCs w:val="20"/>
        </w:rPr>
        <w:t xml:space="preserve"> when forming numerical judgments</w:t>
      </w:r>
      <w:r>
        <w:rPr>
          <w:rFonts w:ascii="Arial" w:eastAsia="Times New Roman" w:hAnsi="Arial" w:cs="Arial"/>
          <w:color w:val="000000"/>
          <w:sz w:val="20"/>
          <w:szCs w:val="20"/>
        </w:rPr>
        <w:t xml:space="preserve">. The anchor provides an initial starting point from which estimates are adjusted, and </w:t>
      </w:r>
      <w:r w:rsidR="00692618">
        <w:rPr>
          <w:rFonts w:ascii="Arial" w:eastAsia="Times New Roman" w:hAnsi="Arial" w:cs="Arial"/>
          <w:color w:val="000000"/>
          <w:sz w:val="20"/>
          <w:szCs w:val="20"/>
        </w:rPr>
        <w:t xml:space="preserve">a large body of research demonstrates that </w:t>
      </w:r>
      <w:r>
        <w:rPr>
          <w:rFonts w:ascii="Arial" w:eastAsia="Times New Roman" w:hAnsi="Arial" w:cs="Arial"/>
          <w:color w:val="000000"/>
          <w:sz w:val="20"/>
          <w:szCs w:val="20"/>
        </w:rPr>
        <w:t>adjus</w:t>
      </w:r>
      <w:r w:rsidR="00692618">
        <w:rPr>
          <w:rFonts w:ascii="Arial" w:eastAsia="Times New Roman" w:hAnsi="Arial" w:cs="Arial"/>
          <w:color w:val="000000"/>
          <w:sz w:val="20"/>
          <w:szCs w:val="20"/>
        </w:rPr>
        <w:t>tment is usually insufficient</w:t>
      </w:r>
      <w:r w:rsidR="00E91016">
        <w:rPr>
          <w:rFonts w:ascii="Arial" w:eastAsia="Times New Roman" w:hAnsi="Arial" w:cs="Arial"/>
          <w:color w:val="000000"/>
          <w:sz w:val="20"/>
          <w:szCs w:val="20"/>
        </w:rPr>
        <w:t>, leading estimates to be biased towards the initial anchor</w:t>
      </w:r>
      <w:r w:rsidR="00692618">
        <w:rPr>
          <w:rFonts w:ascii="Arial" w:eastAsia="Times New Roman" w:hAnsi="Arial" w:cs="Arial"/>
          <w:color w:val="000000"/>
          <w:sz w:val="20"/>
          <w:szCs w:val="20"/>
        </w:rPr>
        <w:t xml:space="preserve">. </w:t>
      </w:r>
      <w:r w:rsidR="00AA02B0">
        <w:rPr>
          <w:rFonts w:ascii="Arial" w:eastAsia="Times New Roman" w:hAnsi="Arial" w:cs="Arial"/>
          <w:color w:val="000000"/>
          <w:sz w:val="20"/>
          <w:szCs w:val="20"/>
        </w:rPr>
        <w:t xml:space="preserve">Extending this work, </w:t>
      </w:r>
      <w:r>
        <w:rPr>
          <w:rFonts w:ascii="Arial" w:eastAsia="Times New Roman" w:hAnsi="Arial" w:cs="Arial"/>
          <w:color w:val="000000"/>
          <w:sz w:val="20"/>
          <w:szCs w:val="20"/>
        </w:rPr>
        <w:t>Janiszewski and Uy (2008) conceptualize</w:t>
      </w:r>
      <w:r w:rsidR="00692618">
        <w:rPr>
          <w:rFonts w:ascii="Arial" w:eastAsia="Times New Roman" w:hAnsi="Arial" w:cs="Arial"/>
          <w:color w:val="000000"/>
          <w:sz w:val="20"/>
          <w:szCs w:val="20"/>
        </w:rPr>
        <w:t>d</w:t>
      </w:r>
      <w:r>
        <w:rPr>
          <w:rFonts w:ascii="Arial" w:eastAsia="Times New Roman" w:hAnsi="Arial" w:cs="Arial"/>
          <w:color w:val="000000"/>
          <w:sz w:val="20"/>
          <w:szCs w:val="20"/>
        </w:rPr>
        <w:t xml:space="preserve"> </w:t>
      </w:r>
      <w:r w:rsidR="00E27FCA">
        <w:rPr>
          <w:rFonts w:ascii="Arial" w:eastAsia="Times New Roman" w:hAnsi="Arial" w:cs="Arial"/>
          <w:color w:val="000000"/>
          <w:sz w:val="20"/>
          <w:szCs w:val="20"/>
        </w:rPr>
        <w:t xml:space="preserve">people’s attempt to adjust following presentation of an anchor </w:t>
      </w:r>
      <w:r>
        <w:rPr>
          <w:rFonts w:ascii="Arial" w:eastAsia="Times New Roman" w:hAnsi="Arial" w:cs="Arial"/>
          <w:color w:val="000000"/>
          <w:sz w:val="20"/>
          <w:szCs w:val="20"/>
        </w:rPr>
        <w:t>as movement along a subjective representation scale</w:t>
      </w:r>
      <w:r w:rsidR="00E91016">
        <w:rPr>
          <w:rFonts w:ascii="Arial" w:eastAsia="Times New Roman" w:hAnsi="Arial" w:cs="Arial"/>
          <w:color w:val="000000"/>
          <w:sz w:val="20"/>
          <w:szCs w:val="20"/>
        </w:rPr>
        <w:t xml:space="preserve"> by a certain number of units. P</w:t>
      </w:r>
      <w:r w:rsidR="00AA02B0">
        <w:rPr>
          <w:rFonts w:ascii="Arial" w:eastAsia="Times New Roman" w:hAnsi="Arial" w:cs="Arial"/>
          <w:color w:val="000000"/>
          <w:sz w:val="20"/>
          <w:szCs w:val="20"/>
        </w:rPr>
        <w:t xml:space="preserve">recise numbers (e.g. $9.99) imply a </w:t>
      </w:r>
      <w:r>
        <w:rPr>
          <w:rFonts w:ascii="Arial" w:eastAsia="Times New Roman" w:hAnsi="Arial" w:cs="Arial"/>
          <w:color w:val="000000"/>
          <w:sz w:val="20"/>
          <w:szCs w:val="20"/>
        </w:rPr>
        <w:t>finer-resolution scale</w:t>
      </w:r>
      <w:r w:rsidR="00AA02B0">
        <w:rPr>
          <w:rFonts w:ascii="Arial" w:eastAsia="Times New Roman" w:hAnsi="Arial" w:cs="Arial"/>
          <w:color w:val="000000"/>
          <w:sz w:val="20"/>
          <w:szCs w:val="20"/>
        </w:rPr>
        <w:t xml:space="preserve"> than round numbers (e.g. $10)</w:t>
      </w:r>
      <w:r w:rsidR="00EE512B">
        <w:rPr>
          <w:rFonts w:ascii="Arial" w:eastAsia="Times New Roman" w:hAnsi="Arial" w:cs="Arial"/>
          <w:color w:val="000000"/>
          <w:sz w:val="20"/>
          <w:szCs w:val="20"/>
        </w:rPr>
        <w:t>.</w:t>
      </w:r>
      <w:r w:rsidR="00AA02B0">
        <w:rPr>
          <w:rFonts w:ascii="Arial" w:eastAsia="Times New Roman" w:hAnsi="Arial" w:cs="Arial"/>
          <w:color w:val="000000"/>
          <w:sz w:val="20"/>
          <w:szCs w:val="20"/>
        </w:rPr>
        <w:t xml:space="preserve"> </w:t>
      </w:r>
      <w:r w:rsidR="00E91016">
        <w:rPr>
          <w:rFonts w:ascii="Arial" w:eastAsia="Times New Roman" w:hAnsi="Arial" w:cs="Arial"/>
          <w:color w:val="000000"/>
          <w:sz w:val="20"/>
          <w:szCs w:val="20"/>
        </w:rPr>
        <w:t xml:space="preserve">Consequently, </w:t>
      </w:r>
      <w:r w:rsidR="00AA02B0">
        <w:rPr>
          <w:rFonts w:ascii="Arial" w:eastAsia="Times New Roman" w:hAnsi="Arial" w:cs="Arial"/>
          <w:color w:val="000000"/>
          <w:sz w:val="20"/>
          <w:szCs w:val="20"/>
        </w:rPr>
        <w:t xml:space="preserve">adjustment along a </w:t>
      </w:r>
      <w:r w:rsidR="00E27FCA">
        <w:rPr>
          <w:rFonts w:ascii="Arial" w:eastAsia="Times New Roman" w:hAnsi="Arial" w:cs="Arial"/>
          <w:color w:val="000000"/>
          <w:sz w:val="20"/>
          <w:szCs w:val="20"/>
        </w:rPr>
        <w:t xml:space="preserve">subjectively </w:t>
      </w:r>
      <w:r w:rsidR="00AA02B0">
        <w:rPr>
          <w:rFonts w:ascii="Arial" w:eastAsia="Times New Roman" w:hAnsi="Arial" w:cs="Arial"/>
          <w:color w:val="000000"/>
          <w:sz w:val="20"/>
          <w:szCs w:val="20"/>
        </w:rPr>
        <w:t xml:space="preserve">finer resolution scale will result in less objective adjustment than </w:t>
      </w:r>
      <w:r w:rsidR="003C7DC4">
        <w:rPr>
          <w:rFonts w:ascii="Arial" w:eastAsia="Times New Roman" w:hAnsi="Arial" w:cs="Arial"/>
          <w:color w:val="000000"/>
          <w:sz w:val="20"/>
          <w:szCs w:val="20"/>
        </w:rPr>
        <w:t xml:space="preserve">adjustment by </w:t>
      </w:r>
      <w:r w:rsidR="00E27FCA">
        <w:rPr>
          <w:rFonts w:ascii="Arial" w:eastAsia="Times New Roman" w:hAnsi="Arial" w:cs="Arial"/>
          <w:color w:val="000000"/>
          <w:sz w:val="20"/>
          <w:szCs w:val="20"/>
        </w:rPr>
        <w:t xml:space="preserve">the same number of units </w:t>
      </w:r>
      <w:r w:rsidR="00E91016">
        <w:rPr>
          <w:rFonts w:ascii="Arial" w:eastAsia="Times New Roman" w:hAnsi="Arial" w:cs="Arial"/>
          <w:color w:val="000000"/>
          <w:sz w:val="20"/>
          <w:szCs w:val="20"/>
        </w:rPr>
        <w:t xml:space="preserve">along a </w:t>
      </w:r>
      <w:r w:rsidR="00E27FCA">
        <w:rPr>
          <w:rFonts w:ascii="Arial" w:eastAsia="Times New Roman" w:hAnsi="Arial" w:cs="Arial"/>
          <w:color w:val="000000"/>
          <w:sz w:val="20"/>
          <w:szCs w:val="20"/>
        </w:rPr>
        <w:t xml:space="preserve">subjectively </w:t>
      </w:r>
      <w:r w:rsidR="00E91016">
        <w:rPr>
          <w:rFonts w:ascii="Arial" w:eastAsia="Times New Roman" w:hAnsi="Arial" w:cs="Arial"/>
          <w:color w:val="000000"/>
          <w:sz w:val="20"/>
          <w:szCs w:val="20"/>
        </w:rPr>
        <w:t>coarse resolu</w:t>
      </w:r>
      <w:r w:rsidR="00AA02B0">
        <w:rPr>
          <w:rFonts w:ascii="Arial" w:eastAsia="Times New Roman" w:hAnsi="Arial" w:cs="Arial"/>
          <w:color w:val="000000"/>
          <w:sz w:val="20"/>
          <w:szCs w:val="20"/>
        </w:rPr>
        <w:t>tion scale</w:t>
      </w:r>
      <w:r w:rsidR="00E91016">
        <w:rPr>
          <w:rFonts w:ascii="Arial" w:eastAsia="Times New Roman" w:hAnsi="Arial" w:cs="Arial"/>
          <w:color w:val="000000"/>
          <w:sz w:val="20"/>
          <w:szCs w:val="20"/>
        </w:rPr>
        <w:t>.</w:t>
      </w:r>
      <w:r w:rsidR="00EE512B">
        <w:rPr>
          <w:rFonts w:ascii="Arial" w:eastAsia="Times New Roman" w:hAnsi="Arial" w:cs="Arial"/>
          <w:color w:val="000000"/>
          <w:sz w:val="20"/>
          <w:szCs w:val="20"/>
        </w:rPr>
        <w:t xml:space="preserve"> </w:t>
      </w:r>
    </w:p>
    <w:p w14:paraId="2C02D776" w14:textId="77777777" w:rsidR="00DB48C9" w:rsidRDefault="00EE512B" w:rsidP="00D82665">
      <w:pPr>
        <w:spacing w:after="240" w:line="240" w:lineRule="auto"/>
        <w:rPr>
          <w:rFonts w:ascii="Arial" w:eastAsia="Times New Roman" w:hAnsi="Arial" w:cs="Arial"/>
          <w:color w:val="000000"/>
          <w:sz w:val="20"/>
          <w:szCs w:val="20"/>
        </w:rPr>
      </w:pPr>
      <w:r>
        <w:rPr>
          <w:rFonts w:ascii="Arial" w:eastAsia="Times New Roman" w:hAnsi="Arial" w:cs="Arial"/>
          <w:color w:val="000000"/>
          <w:sz w:val="20"/>
          <w:szCs w:val="20"/>
        </w:rPr>
        <w:t>In three exp</w:t>
      </w:r>
      <w:r w:rsidR="00692618">
        <w:rPr>
          <w:rFonts w:ascii="Arial" w:eastAsia="Times New Roman" w:hAnsi="Arial" w:cs="Arial"/>
          <w:color w:val="000000"/>
          <w:sz w:val="20"/>
          <w:szCs w:val="20"/>
        </w:rPr>
        <w:t>erimental studies the authors</w:t>
      </w:r>
      <w:r>
        <w:rPr>
          <w:rFonts w:ascii="Arial" w:eastAsia="Times New Roman" w:hAnsi="Arial" w:cs="Arial"/>
          <w:color w:val="000000"/>
          <w:sz w:val="20"/>
          <w:szCs w:val="20"/>
        </w:rPr>
        <w:t xml:space="preserve"> demonstrate this </w:t>
      </w:r>
      <w:r w:rsidR="00692618">
        <w:rPr>
          <w:rFonts w:ascii="Arial" w:eastAsia="Times New Roman" w:hAnsi="Arial" w:cs="Arial"/>
          <w:color w:val="000000"/>
          <w:sz w:val="20"/>
          <w:szCs w:val="20"/>
        </w:rPr>
        <w:t xml:space="preserve">predicted </w:t>
      </w:r>
      <w:r>
        <w:rPr>
          <w:rFonts w:ascii="Arial" w:eastAsia="Times New Roman" w:hAnsi="Arial" w:cs="Arial"/>
          <w:color w:val="000000"/>
          <w:sz w:val="20"/>
          <w:szCs w:val="20"/>
        </w:rPr>
        <w:t>basic effect</w:t>
      </w:r>
      <w:r w:rsidR="00692618">
        <w:rPr>
          <w:rFonts w:ascii="Arial" w:eastAsia="Times New Roman" w:hAnsi="Arial" w:cs="Arial"/>
          <w:color w:val="000000"/>
          <w:sz w:val="20"/>
          <w:szCs w:val="20"/>
        </w:rPr>
        <w:t xml:space="preserve"> and rule </w:t>
      </w:r>
      <w:r w:rsidR="00043EDA">
        <w:rPr>
          <w:rFonts w:ascii="Arial" w:eastAsia="Times New Roman" w:hAnsi="Arial" w:cs="Arial"/>
          <w:color w:val="000000"/>
          <w:sz w:val="20"/>
          <w:szCs w:val="20"/>
        </w:rPr>
        <w:t xml:space="preserve">out </w:t>
      </w:r>
      <w:r w:rsidR="00692618">
        <w:rPr>
          <w:rFonts w:ascii="Arial" w:eastAsia="Times New Roman" w:hAnsi="Arial" w:cs="Arial"/>
          <w:color w:val="000000"/>
          <w:sz w:val="20"/>
          <w:szCs w:val="20"/>
        </w:rPr>
        <w:t>various alternative explanations</w:t>
      </w:r>
      <w:r>
        <w:rPr>
          <w:rFonts w:ascii="Arial" w:eastAsia="Times New Roman" w:hAnsi="Arial" w:cs="Arial"/>
          <w:color w:val="000000"/>
          <w:sz w:val="20"/>
          <w:szCs w:val="20"/>
        </w:rPr>
        <w:t xml:space="preserve">. Two additional studies (4a and b) found that this effect was especially strong when people were explicitly given more </w:t>
      </w:r>
      <w:r w:rsidR="00CD2A7B">
        <w:rPr>
          <w:rFonts w:ascii="Arial" w:eastAsia="Times New Roman" w:hAnsi="Arial" w:cs="Arial"/>
          <w:color w:val="000000"/>
          <w:sz w:val="20"/>
          <w:szCs w:val="20"/>
        </w:rPr>
        <w:t xml:space="preserve">motivation </w:t>
      </w:r>
      <w:r>
        <w:rPr>
          <w:rFonts w:ascii="Arial" w:eastAsia="Times New Roman" w:hAnsi="Arial" w:cs="Arial"/>
          <w:color w:val="000000"/>
          <w:sz w:val="20"/>
          <w:szCs w:val="20"/>
        </w:rPr>
        <w:t>to adjust their estimates (e.g.</w:t>
      </w:r>
      <w:r w:rsidR="00043EDA">
        <w:rPr>
          <w:rFonts w:ascii="Arial" w:eastAsia="Times New Roman" w:hAnsi="Arial" w:cs="Arial"/>
          <w:color w:val="000000"/>
          <w:sz w:val="20"/>
          <w:szCs w:val="20"/>
        </w:rPr>
        <w:t>,</w:t>
      </w:r>
      <w:r>
        <w:rPr>
          <w:rFonts w:ascii="Arial" w:eastAsia="Times New Roman" w:hAnsi="Arial" w:cs="Arial"/>
          <w:color w:val="000000"/>
          <w:sz w:val="20"/>
          <w:szCs w:val="20"/>
        </w:rPr>
        <w:t xml:space="preserve"> by implying that the initial anchor substantially overestimated the price). Finally a field study demonstrated a similar effect of real estate list-price precision on the sale price/list price ratio</w:t>
      </w:r>
      <w:r w:rsidR="00DB48C9">
        <w:rPr>
          <w:rFonts w:ascii="Arial" w:eastAsia="Times New Roman" w:hAnsi="Arial" w:cs="Arial"/>
          <w:color w:val="000000"/>
          <w:sz w:val="20"/>
          <w:szCs w:val="20"/>
        </w:rPr>
        <w:t xml:space="preserve"> of houses that sold below the list price. </w:t>
      </w:r>
    </w:p>
    <w:p w14:paraId="04109BFE" w14:textId="77777777" w:rsidR="00EE512B" w:rsidRDefault="00692618" w:rsidP="00D82665">
      <w:pPr>
        <w:spacing w:after="24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Replicating Study 5 (the quasi-experimental study) was not practical. </w:t>
      </w:r>
      <w:r w:rsidR="00DB48C9">
        <w:rPr>
          <w:rFonts w:ascii="Arial" w:eastAsia="Times New Roman" w:hAnsi="Arial" w:cs="Arial"/>
          <w:color w:val="000000"/>
          <w:sz w:val="20"/>
          <w:szCs w:val="20"/>
        </w:rPr>
        <w:t xml:space="preserve">Study 4a was selected for replication </w:t>
      </w:r>
      <w:r>
        <w:rPr>
          <w:rFonts w:ascii="Arial" w:eastAsia="Times New Roman" w:hAnsi="Arial" w:cs="Arial"/>
          <w:color w:val="000000"/>
          <w:sz w:val="20"/>
          <w:szCs w:val="20"/>
        </w:rPr>
        <w:t xml:space="preserve">(rather than 4b) </w:t>
      </w:r>
      <w:r w:rsidR="00DB48C9">
        <w:rPr>
          <w:rFonts w:ascii="Arial" w:eastAsia="Times New Roman" w:hAnsi="Arial" w:cs="Arial"/>
          <w:color w:val="000000"/>
          <w:sz w:val="20"/>
          <w:szCs w:val="20"/>
        </w:rPr>
        <w:t xml:space="preserve">because </w:t>
      </w:r>
      <w:r>
        <w:rPr>
          <w:rFonts w:ascii="Arial" w:eastAsia="Times New Roman" w:hAnsi="Arial" w:cs="Arial"/>
          <w:color w:val="000000"/>
          <w:sz w:val="20"/>
          <w:szCs w:val="20"/>
        </w:rPr>
        <w:t>it manipulated precision of the anchor directly (Study 4b manipulated the coarseness of the scale on which prices were estimated)</w:t>
      </w:r>
      <w:r w:rsidR="00E91016">
        <w:rPr>
          <w:rFonts w:ascii="Arial" w:eastAsia="Times New Roman" w:hAnsi="Arial" w:cs="Arial"/>
          <w:color w:val="000000"/>
          <w:sz w:val="20"/>
          <w:szCs w:val="20"/>
        </w:rPr>
        <w:t>,</w:t>
      </w:r>
      <w:r>
        <w:rPr>
          <w:rFonts w:ascii="Arial" w:eastAsia="Times New Roman" w:hAnsi="Arial" w:cs="Arial"/>
          <w:color w:val="000000"/>
          <w:sz w:val="20"/>
          <w:szCs w:val="20"/>
        </w:rPr>
        <w:t xml:space="preserve"> and thus most </w:t>
      </w:r>
      <w:r w:rsidR="00E91016">
        <w:rPr>
          <w:rFonts w:ascii="Arial" w:eastAsia="Times New Roman" w:hAnsi="Arial" w:cs="Arial"/>
          <w:color w:val="000000"/>
          <w:sz w:val="20"/>
          <w:szCs w:val="20"/>
        </w:rPr>
        <w:t>directly captured the</w:t>
      </w:r>
      <w:r w:rsidR="00AA768E">
        <w:rPr>
          <w:rFonts w:ascii="Arial" w:eastAsia="Times New Roman" w:hAnsi="Arial" w:cs="Arial"/>
          <w:color w:val="000000"/>
          <w:sz w:val="20"/>
          <w:szCs w:val="20"/>
        </w:rPr>
        <w:t xml:space="preserve"> central </w:t>
      </w:r>
      <w:r w:rsidR="00E91016">
        <w:rPr>
          <w:rFonts w:ascii="Arial" w:eastAsia="Times New Roman" w:hAnsi="Arial" w:cs="Arial"/>
          <w:color w:val="000000"/>
          <w:sz w:val="20"/>
          <w:szCs w:val="20"/>
        </w:rPr>
        <w:t>contribution</w:t>
      </w:r>
      <w:r w:rsidR="00AA768E">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of the paper. </w:t>
      </w:r>
    </w:p>
    <w:p w14:paraId="0C3D15C0" w14:textId="77777777" w:rsidR="00D82665" w:rsidRPr="00D82665" w:rsidRDefault="00D82665" w:rsidP="00D82665">
      <w:pPr>
        <w:spacing w:after="0" w:line="240" w:lineRule="auto"/>
        <w:jc w:val="center"/>
        <w:rPr>
          <w:rFonts w:ascii="Times New Roman" w:eastAsia="Times New Roman" w:hAnsi="Times New Roman" w:cs="Times New Roman"/>
          <w:sz w:val="24"/>
          <w:szCs w:val="24"/>
        </w:rPr>
      </w:pPr>
      <w:r w:rsidRPr="00D82665">
        <w:rPr>
          <w:rFonts w:ascii="Arial" w:eastAsia="Times New Roman" w:hAnsi="Arial" w:cs="Arial"/>
          <w:color w:val="000000"/>
          <w:sz w:val="20"/>
          <w:szCs w:val="20"/>
        </w:rPr>
        <w:t>Method</w:t>
      </w:r>
    </w:p>
    <w:p w14:paraId="1E781C40" w14:textId="77777777" w:rsidR="00AA768E" w:rsidRDefault="00D82665" w:rsidP="00D82665">
      <w:pPr>
        <w:spacing w:after="0" w:line="240" w:lineRule="auto"/>
        <w:rPr>
          <w:rFonts w:ascii="Arial" w:eastAsia="Times New Roman" w:hAnsi="Arial" w:cs="Arial"/>
          <w:b/>
          <w:bCs/>
          <w:color w:val="000000"/>
          <w:sz w:val="20"/>
          <w:szCs w:val="20"/>
        </w:rPr>
      </w:pPr>
      <w:r w:rsidRPr="00D82665">
        <w:rPr>
          <w:rFonts w:ascii="Times New Roman" w:eastAsia="Times New Roman" w:hAnsi="Times New Roman" w:cs="Times New Roman"/>
          <w:sz w:val="24"/>
          <w:szCs w:val="24"/>
        </w:rPr>
        <w:br/>
      </w:r>
      <w:r w:rsidRPr="00D82665">
        <w:rPr>
          <w:rFonts w:ascii="Arial" w:eastAsia="Times New Roman" w:hAnsi="Arial" w:cs="Arial"/>
          <w:b/>
          <w:bCs/>
          <w:color w:val="000000"/>
          <w:sz w:val="20"/>
          <w:szCs w:val="20"/>
        </w:rPr>
        <w:t>Power Analysis</w:t>
      </w:r>
      <w:r w:rsidRPr="00D82665">
        <w:rPr>
          <w:rFonts w:ascii="Times New Roman" w:eastAsia="Times New Roman" w:hAnsi="Times New Roman" w:cs="Times New Roman"/>
          <w:sz w:val="24"/>
          <w:szCs w:val="24"/>
        </w:rPr>
        <w:br/>
      </w:r>
      <w:r w:rsidRPr="00D82665">
        <w:rPr>
          <w:rFonts w:ascii="Arial" w:eastAsia="Times New Roman" w:hAnsi="Arial" w:cs="Arial"/>
          <w:b/>
          <w:bCs/>
          <w:color w:val="000000"/>
          <w:sz w:val="20"/>
          <w:szCs w:val="20"/>
        </w:rPr>
        <w:t xml:space="preserve">    </w:t>
      </w:r>
    </w:p>
    <w:p w14:paraId="00E09141" w14:textId="77777777" w:rsidR="00AA768E" w:rsidRPr="00CD2A7B" w:rsidRDefault="00AA3357" w:rsidP="00D82665">
      <w:pPr>
        <w:spacing w:after="0" w:line="240" w:lineRule="auto"/>
      </w:pPr>
      <w:r>
        <w:rPr>
          <w:rFonts w:ascii="Arial" w:eastAsia="Times New Roman" w:hAnsi="Arial" w:cs="Arial"/>
          <w:bCs/>
          <w:color w:val="000000"/>
          <w:sz w:val="20"/>
          <w:szCs w:val="20"/>
        </w:rPr>
        <w:t xml:space="preserve">The original data was obtained from the first author to enable the accurate measurement of effect sizes with </w:t>
      </w:r>
      <w:r w:rsidR="003800B6">
        <w:rPr>
          <w:rFonts w:ascii="Arial" w:eastAsia="Times New Roman" w:hAnsi="Arial" w:cs="Arial"/>
          <w:bCs/>
          <w:color w:val="000000"/>
          <w:sz w:val="20"/>
          <w:szCs w:val="20"/>
        </w:rPr>
        <w:t>the “Hummer” scenario</w:t>
      </w:r>
      <w:r>
        <w:rPr>
          <w:rFonts w:ascii="Arial" w:eastAsia="Times New Roman" w:hAnsi="Arial" w:cs="Arial"/>
          <w:bCs/>
          <w:color w:val="000000"/>
          <w:sz w:val="20"/>
          <w:szCs w:val="20"/>
        </w:rPr>
        <w:t xml:space="preserve"> excluded (see Procedure for details</w:t>
      </w:r>
      <w:r w:rsidR="00437488">
        <w:rPr>
          <w:rFonts w:ascii="Arial" w:eastAsia="Times New Roman" w:hAnsi="Arial" w:cs="Arial"/>
          <w:bCs/>
          <w:color w:val="000000"/>
          <w:sz w:val="20"/>
          <w:szCs w:val="20"/>
        </w:rPr>
        <w:t>; i</w:t>
      </w:r>
      <w:r w:rsidR="003800B6">
        <w:rPr>
          <w:rFonts w:ascii="Arial" w:eastAsia="Times New Roman" w:hAnsi="Arial" w:cs="Arial"/>
          <w:bCs/>
          <w:color w:val="000000"/>
          <w:sz w:val="20"/>
          <w:szCs w:val="20"/>
        </w:rPr>
        <w:t>ncluding the Hummer scenario resulted in a more conservative analysis of effect size</w:t>
      </w:r>
      <w:r w:rsidR="00437488">
        <w:rPr>
          <w:rFonts w:ascii="Arial" w:eastAsia="Times New Roman" w:hAnsi="Arial" w:cs="Arial"/>
          <w:bCs/>
          <w:color w:val="000000"/>
          <w:sz w:val="20"/>
          <w:szCs w:val="20"/>
        </w:rPr>
        <w:t>)</w:t>
      </w:r>
      <w:r w:rsidR="003800B6">
        <w:rPr>
          <w:rFonts w:ascii="Arial" w:eastAsia="Times New Roman" w:hAnsi="Arial" w:cs="Arial"/>
          <w:bCs/>
          <w:color w:val="000000"/>
          <w:sz w:val="20"/>
          <w:szCs w:val="20"/>
        </w:rPr>
        <w:t xml:space="preserve">. </w:t>
      </w:r>
      <w:r w:rsidR="00FA7038">
        <w:rPr>
          <w:rFonts w:ascii="Arial" w:eastAsia="Times New Roman" w:hAnsi="Arial" w:cs="Arial"/>
          <w:bCs/>
          <w:color w:val="000000"/>
          <w:sz w:val="20"/>
          <w:szCs w:val="20"/>
        </w:rPr>
        <w:t>In Study 4a</w:t>
      </w:r>
      <w:r w:rsidR="00E91016">
        <w:rPr>
          <w:rFonts w:ascii="Arial" w:eastAsia="Times New Roman" w:hAnsi="Arial" w:cs="Arial"/>
          <w:bCs/>
          <w:color w:val="000000"/>
          <w:sz w:val="20"/>
          <w:szCs w:val="20"/>
        </w:rPr>
        <w:t xml:space="preserve"> there are two effects</w:t>
      </w:r>
      <w:r w:rsidR="00437488">
        <w:rPr>
          <w:rFonts w:ascii="Arial" w:eastAsia="Times New Roman" w:hAnsi="Arial" w:cs="Arial"/>
          <w:bCs/>
          <w:color w:val="000000"/>
          <w:sz w:val="20"/>
          <w:szCs w:val="20"/>
        </w:rPr>
        <w:t xml:space="preserve"> of </w:t>
      </w:r>
      <w:r w:rsidR="003C7DC4">
        <w:rPr>
          <w:rFonts w:ascii="Arial" w:eastAsia="Times New Roman" w:hAnsi="Arial" w:cs="Arial"/>
          <w:bCs/>
          <w:color w:val="000000"/>
          <w:sz w:val="20"/>
          <w:szCs w:val="20"/>
        </w:rPr>
        <w:t xml:space="preserve">theoretical </w:t>
      </w:r>
      <w:r w:rsidR="00437488">
        <w:rPr>
          <w:rFonts w:ascii="Arial" w:eastAsia="Times New Roman" w:hAnsi="Arial" w:cs="Arial"/>
          <w:bCs/>
          <w:color w:val="000000"/>
          <w:sz w:val="20"/>
          <w:szCs w:val="20"/>
        </w:rPr>
        <w:t>interest</w:t>
      </w:r>
      <w:r w:rsidR="00E91016">
        <w:rPr>
          <w:rFonts w:ascii="Arial" w:eastAsia="Times New Roman" w:hAnsi="Arial" w:cs="Arial"/>
          <w:bCs/>
          <w:color w:val="000000"/>
          <w:sz w:val="20"/>
          <w:szCs w:val="20"/>
        </w:rPr>
        <w:t>, a</w:t>
      </w:r>
      <w:r w:rsidR="00AA768E">
        <w:rPr>
          <w:rFonts w:ascii="Arial" w:eastAsia="Times New Roman" w:hAnsi="Arial" w:cs="Arial"/>
          <w:bCs/>
          <w:color w:val="000000"/>
          <w:sz w:val="20"/>
          <w:szCs w:val="20"/>
        </w:rPr>
        <w:t xml:space="preserve"> substantial main effect </w:t>
      </w:r>
      <w:r w:rsidR="00CD2A7B">
        <w:rPr>
          <w:rFonts w:ascii="Arial" w:eastAsia="Times New Roman" w:hAnsi="Arial" w:cs="Arial"/>
          <w:bCs/>
          <w:color w:val="000000"/>
          <w:sz w:val="20"/>
          <w:szCs w:val="20"/>
        </w:rPr>
        <w:t xml:space="preserve">of anchor precision </w:t>
      </w:r>
      <w:r w:rsidR="00AA768E">
        <w:rPr>
          <w:rFonts w:ascii="Arial" w:eastAsia="Times New Roman" w:hAnsi="Arial" w:cs="Arial"/>
          <w:bCs/>
          <w:color w:val="000000"/>
          <w:sz w:val="20"/>
          <w:szCs w:val="20"/>
        </w:rPr>
        <w:t>that replicates the first three studies</w:t>
      </w:r>
      <w:r w:rsidR="00E91016">
        <w:rPr>
          <w:rFonts w:ascii="Arial" w:eastAsia="Times New Roman" w:hAnsi="Arial" w:cs="Arial"/>
          <w:bCs/>
          <w:color w:val="000000"/>
          <w:sz w:val="20"/>
          <w:szCs w:val="20"/>
        </w:rPr>
        <w:t xml:space="preserve"> and a small interaction </w:t>
      </w:r>
      <w:r w:rsidR="00CD2A7B">
        <w:rPr>
          <w:rFonts w:ascii="Arial" w:eastAsia="Times New Roman" w:hAnsi="Arial" w:cs="Arial"/>
          <w:bCs/>
          <w:color w:val="000000"/>
          <w:sz w:val="20"/>
          <w:szCs w:val="20"/>
        </w:rPr>
        <w:t xml:space="preserve">(between precision and motivation within which people can adjust) </w:t>
      </w:r>
      <w:r w:rsidR="00E91016">
        <w:rPr>
          <w:rFonts w:ascii="Arial" w:eastAsia="Times New Roman" w:hAnsi="Arial" w:cs="Arial"/>
          <w:bCs/>
          <w:color w:val="000000"/>
          <w:sz w:val="20"/>
          <w:szCs w:val="20"/>
        </w:rPr>
        <w:t>that is not central to the paper.</w:t>
      </w:r>
      <w:r w:rsidR="00E91016" w:rsidRPr="00E91016">
        <w:rPr>
          <w:rFonts w:ascii="Arial" w:eastAsia="Times New Roman" w:hAnsi="Arial" w:cs="Arial"/>
          <w:bCs/>
          <w:color w:val="000000"/>
          <w:sz w:val="20"/>
          <w:szCs w:val="20"/>
        </w:rPr>
        <w:t xml:space="preserve"> </w:t>
      </w:r>
      <w:r w:rsidR="00E91016">
        <w:rPr>
          <w:rFonts w:ascii="Arial" w:eastAsia="Times New Roman" w:hAnsi="Arial" w:cs="Arial"/>
          <w:bCs/>
          <w:color w:val="000000"/>
          <w:sz w:val="20"/>
          <w:szCs w:val="20"/>
        </w:rPr>
        <w:t xml:space="preserve">The main effect of anchor precision (effect size </w:t>
      </w:r>
      <m:oMath>
        <m:sSubSup>
          <m:sSubSupPr>
            <m:ctrlPr>
              <w:rPr>
                <w:rFonts w:ascii="Cambria Math" w:eastAsia="Times New Roman" w:hAnsi="Cambria Math" w:cs="Arial"/>
                <w:bCs/>
                <w:i/>
                <w:color w:val="000000"/>
                <w:sz w:val="20"/>
                <w:szCs w:val="20"/>
              </w:rPr>
            </m:ctrlPr>
          </m:sSubSupPr>
          <m:e>
            <m:r>
              <m:rPr>
                <m:sty m:val="p"/>
              </m:rPr>
              <w:rPr>
                <w:rFonts w:ascii="Cambria Math" w:eastAsia="Times New Roman" w:hAnsi="Cambria Math" w:cs="Arial"/>
                <w:color w:val="000000"/>
                <w:sz w:val="20"/>
                <w:szCs w:val="20"/>
              </w:rPr>
              <m:t>η</m:t>
            </m:r>
          </m:e>
          <m:sub>
            <m:r>
              <w:rPr>
                <w:rFonts w:ascii="Cambria Math" w:eastAsia="Times New Roman" w:hAnsi="Cambria Math" w:cs="Arial"/>
                <w:color w:val="000000"/>
                <w:sz w:val="20"/>
                <w:szCs w:val="20"/>
              </w:rPr>
              <m:t>p</m:t>
            </m:r>
          </m:sub>
          <m:sup>
            <m:r>
              <w:rPr>
                <w:rFonts w:ascii="Cambria Math" w:eastAsia="Times New Roman" w:hAnsi="Cambria Math" w:cs="Arial"/>
                <w:color w:val="000000"/>
                <w:sz w:val="20"/>
                <w:szCs w:val="20"/>
              </w:rPr>
              <m:t>2</m:t>
            </m:r>
          </m:sup>
        </m:sSubSup>
      </m:oMath>
      <w:r w:rsidR="00E91016">
        <w:rPr>
          <w:rFonts w:ascii="Arial" w:eastAsia="Times New Roman" w:hAnsi="Arial" w:cs="Arial"/>
          <w:bCs/>
          <w:color w:val="000000"/>
          <w:sz w:val="20"/>
          <w:szCs w:val="20"/>
        </w:rPr>
        <w:t xml:space="preserve"> = .</w:t>
      </w:r>
      <w:r w:rsidR="003800B6">
        <w:rPr>
          <w:rFonts w:ascii="Arial" w:eastAsia="Times New Roman" w:hAnsi="Arial" w:cs="Arial"/>
          <w:bCs/>
          <w:color w:val="000000"/>
          <w:sz w:val="20"/>
          <w:szCs w:val="20"/>
        </w:rPr>
        <w:t>55</w:t>
      </w:r>
      <w:r w:rsidR="00E91016">
        <w:rPr>
          <w:rFonts w:ascii="Arial" w:eastAsia="Times New Roman" w:hAnsi="Arial" w:cs="Arial"/>
          <w:bCs/>
          <w:color w:val="000000"/>
          <w:sz w:val="20"/>
          <w:szCs w:val="20"/>
        </w:rPr>
        <w:t xml:space="preserve">) would require a sample size of </w:t>
      </w:r>
      <w:r w:rsidR="003800B6">
        <w:rPr>
          <w:rFonts w:ascii="Arial" w:eastAsia="Times New Roman" w:hAnsi="Arial" w:cs="Arial"/>
          <w:bCs/>
          <w:color w:val="000000"/>
          <w:sz w:val="20"/>
          <w:szCs w:val="20"/>
        </w:rPr>
        <w:t xml:space="preserve">10 </w:t>
      </w:r>
      <w:r w:rsidR="00E91016">
        <w:rPr>
          <w:rFonts w:ascii="Arial" w:eastAsia="Times New Roman" w:hAnsi="Arial" w:cs="Arial"/>
          <w:bCs/>
          <w:color w:val="000000"/>
          <w:sz w:val="20"/>
          <w:szCs w:val="20"/>
        </w:rPr>
        <w:t xml:space="preserve">for 80% power, </w:t>
      </w:r>
      <w:r w:rsidR="003800B6">
        <w:rPr>
          <w:rFonts w:ascii="Arial" w:eastAsia="Times New Roman" w:hAnsi="Arial" w:cs="Arial"/>
          <w:bCs/>
          <w:color w:val="000000"/>
          <w:sz w:val="20"/>
          <w:szCs w:val="20"/>
        </w:rPr>
        <w:t>1</w:t>
      </w:r>
      <w:r w:rsidR="00E91016">
        <w:rPr>
          <w:rFonts w:ascii="Arial" w:eastAsia="Times New Roman" w:hAnsi="Arial" w:cs="Arial"/>
          <w:bCs/>
          <w:color w:val="000000"/>
          <w:sz w:val="20"/>
          <w:szCs w:val="20"/>
        </w:rPr>
        <w:t xml:space="preserve">2 for 90% power, and </w:t>
      </w:r>
      <w:r w:rsidR="003800B6">
        <w:rPr>
          <w:rFonts w:ascii="Arial" w:eastAsia="Times New Roman" w:hAnsi="Arial" w:cs="Arial"/>
          <w:bCs/>
          <w:color w:val="000000"/>
          <w:sz w:val="20"/>
          <w:szCs w:val="20"/>
        </w:rPr>
        <w:t xml:space="preserve">14 </w:t>
      </w:r>
      <w:r w:rsidR="00E91016">
        <w:rPr>
          <w:rFonts w:ascii="Arial" w:eastAsia="Times New Roman" w:hAnsi="Arial" w:cs="Arial"/>
          <w:bCs/>
          <w:color w:val="000000"/>
          <w:sz w:val="20"/>
          <w:szCs w:val="20"/>
        </w:rPr>
        <w:t>for 95% power.</w:t>
      </w:r>
      <w:r w:rsidR="00CD2A7B">
        <w:rPr>
          <w:rFonts w:ascii="Arial" w:eastAsia="Times New Roman" w:hAnsi="Arial" w:cs="Arial"/>
          <w:bCs/>
          <w:color w:val="000000"/>
          <w:sz w:val="20"/>
          <w:szCs w:val="20"/>
        </w:rPr>
        <w:t xml:space="preserve"> </w:t>
      </w:r>
      <w:r w:rsidR="00AA768E">
        <w:rPr>
          <w:rFonts w:ascii="Arial" w:eastAsia="Times New Roman" w:hAnsi="Arial" w:cs="Arial"/>
          <w:bCs/>
          <w:color w:val="000000"/>
          <w:sz w:val="20"/>
          <w:szCs w:val="20"/>
        </w:rPr>
        <w:t xml:space="preserve">The interaction </w:t>
      </w:r>
      <w:r w:rsidR="00B5799C">
        <w:rPr>
          <w:rFonts w:ascii="Arial" w:eastAsia="Times New Roman" w:hAnsi="Arial" w:cs="Arial"/>
          <w:bCs/>
          <w:color w:val="000000"/>
          <w:sz w:val="20"/>
          <w:szCs w:val="20"/>
        </w:rPr>
        <w:t xml:space="preserve">(effect size </w:t>
      </w:r>
      <m:oMath>
        <m:sSubSup>
          <m:sSubSupPr>
            <m:ctrlPr>
              <w:rPr>
                <w:rFonts w:ascii="Cambria Math" w:eastAsia="Times New Roman" w:hAnsi="Cambria Math" w:cs="Arial"/>
                <w:bCs/>
                <w:i/>
                <w:color w:val="000000"/>
                <w:sz w:val="20"/>
                <w:szCs w:val="20"/>
              </w:rPr>
            </m:ctrlPr>
          </m:sSubSupPr>
          <m:e>
            <m:r>
              <m:rPr>
                <m:sty m:val="p"/>
              </m:rPr>
              <w:rPr>
                <w:rFonts w:ascii="Cambria Math" w:eastAsia="Times New Roman" w:hAnsi="Cambria Math" w:cs="Arial"/>
                <w:color w:val="000000"/>
                <w:sz w:val="20"/>
                <w:szCs w:val="20"/>
              </w:rPr>
              <m:t>η</m:t>
            </m:r>
          </m:e>
          <m:sub>
            <m:r>
              <w:rPr>
                <w:rFonts w:ascii="Cambria Math" w:eastAsia="Times New Roman" w:hAnsi="Cambria Math" w:cs="Arial"/>
                <w:color w:val="000000"/>
                <w:sz w:val="20"/>
                <w:szCs w:val="20"/>
              </w:rPr>
              <m:t>p</m:t>
            </m:r>
          </m:sub>
          <m:sup>
            <m:r>
              <w:rPr>
                <w:rFonts w:ascii="Cambria Math" w:eastAsia="Times New Roman" w:hAnsi="Cambria Math" w:cs="Arial"/>
                <w:color w:val="000000"/>
                <w:sz w:val="20"/>
                <w:szCs w:val="20"/>
              </w:rPr>
              <m:t>2</m:t>
            </m:r>
          </m:sup>
        </m:sSubSup>
      </m:oMath>
      <w:r w:rsidR="00FA7038">
        <w:rPr>
          <w:rFonts w:ascii="Arial" w:eastAsia="Times New Roman" w:hAnsi="Arial" w:cs="Arial"/>
          <w:bCs/>
          <w:color w:val="000000"/>
          <w:sz w:val="20"/>
          <w:szCs w:val="20"/>
        </w:rPr>
        <w:t xml:space="preserve"> = .</w:t>
      </w:r>
      <w:r w:rsidR="003800B6">
        <w:rPr>
          <w:rFonts w:ascii="Arial" w:eastAsia="Times New Roman" w:hAnsi="Arial" w:cs="Arial"/>
          <w:bCs/>
          <w:color w:val="000000"/>
          <w:sz w:val="20"/>
          <w:szCs w:val="20"/>
        </w:rPr>
        <w:t>11</w:t>
      </w:r>
      <w:r w:rsidR="00B5799C">
        <w:rPr>
          <w:rFonts w:ascii="Arial" w:eastAsia="Times New Roman" w:hAnsi="Arial" w:cs="Arial"/>
          <w:bCs/>
          <w:color w:val="000000"/>
          <w:sz w:val="20"/>
          <w:szCs w:val="20"/>
        </w:rPr>
        <w:t xml:space="preserve">) </w:t>
      </w:r>
      <w:r w:rsidR="00CD2A7B">
        <w:rPr>
          <w:rFonts w:ascii="Arial" w:eastAsia="Times New Roman" w:hAnsi="Arial" w:cs="Arial"/>
          <w:bCs/>
          <w:color w:val="000000"/>
          <w:sz w:val="20"/>
          <w:szCs w:val="20"/>
        </w:rPr>
        <w:t xml:space="preserve">would </w:t>
      </w:r>
      <w:r w:rsidR="00B5799C">
        <w:rPr>
          <w:rFonts w:ascii="Arial" w:eastAsia="Times New Roman" w:hAnsi="Arial" w:cs="Arial"/>
          <w:bCs/>
          <w:color w:val="000000"/>
          <w:sz w:val="20"/>
          <w:szCs w:val="20"/>
        </w:rPr>
        <w:t xml:space="preserve">require a sample size of </w:t>
      </w:r>
      <w:r w:rsidR="003800B6">
        <w:rPr>
          <w:rFonts w:ascii="Arial" w:eastAsia="Times New Roman" w:hAnsi="Arial" w:cs="Arial"/>
          <w:bCs/>
          <w:color w:val="000000"/>
          <w:sz w:val="20"/>
          <w:szCs w:val="20"/>
        </w:rPr>
        <w:t xml:space="preserve">65 </w:t>
      </w:r>
      <w:r w:rsidR="00B5799C">
        <w:rPr>
          <w:rFonts w:ascii="Arial" w:eastAsia="Times New Roman" w:hAnsi="Arial" w:cs="Arial"/>
          <w:bCs/>
          <w:color w:val="000000"/>
          <w:sz w:val="20"/>
          <w:szCs w:val="20"/>
        </w:rPr>
        <w:t xml:space="preserve">for 80% power, </w:t>
      </w:r>
      <w:r w:rsidR="003800B6">
        <w:rPr>
          <w:rFonts w:ascii="Arial" w:eastAsia="Times New Roman" w:hAnsi="Arial" w:cs="Arial"/>
          <w:bCs/>
          <w:color w:val="000000"/>
          <w:sz w:val="20"/>
          <w:szCs w:val="20"/>
        </w:rPr>
        <w:t xml:space="preserve">87 </w:t>
      </w:r>
      <w:r w:rsidR="00B5799C">
        <w:rPr>
          <w:rFonts w:ascii="Arial" w:eastAsia="Times New Roman" w:hAnsi="Arial" w:cs="Arial"/>
          <w:bCs/>
          <w:color w:val="000000"/>
          <w:sz w:val="20"/>
          <w:szCs w:val="20"/>
        </w:rPr>
        <w:t>for 90% power</w:t>
      </w:r>
      <w:r w:rsidR="00FA7038">
        <w:rPr>
          <w:rFonts w:ascii="Arial" w:eastAsia="Times New Roman" w:hAnsi="Arial" w:cs="Arial"/>
          <w:bCs/>
          <w:color w:val="000000"/>
          <w:sz w:val="20"/>
          <w:szCs w:val="20"/>
        </w:rPr>
        <w:t>,</w:t>
      </w:r>
      <w:r w:rsidR="00B5799C">
        <w:rPr>
          <w:rFonts w:ascii="Arial" w:eastAsia="Times New Roman" w:hAnsi="Arial" w:cs="Arial"/>
          <w:bCs/>
          <w:color w:val="000000"/>
          <w:sz w:val="20"/>
          <w:szCs w:val="20"/>
        </w:rPr>
        <w:t xml:space="preserve"> and </w:t>
      </w:r>
      <w:r w:rsidR="003800B6">
        <w:rPr>
          <w:rFonts w:ascii="Arial" w:eastAsia="Times New Roman" w:hAnsi="Arial" w:cs="Arial"/>
          <w:bCs/>
          <w:color w:val="000000"/>
          <w:sz w:val="20"/>
          <w:szCs w:val="20"/>
        </w:rPr>
        <w:t xml:space="preserve">107 </w:t>
      </w:r>
      <w:r w:rsidR="00B5799C">
        <w:rPr>
          <w:rFonts w:ascii="Arial" w:eastAsia="Times New Roman" w:hAnsi="Arial" w:cs="Arial"/>
          <w:bCs/>
          <w:color w:val="000000"/>
          <w:sz w:val="20"/>
          <w:szCs w:val="20"/>
        </w:rPr>
        <w:t xml:space="preserve">for 95% power. </w:t>
      </w:r>
      <w:r w:rsidR="003C7DC4">
        <w:rPr>
          <w:rFonts w:ascii="Arial" w:eastAsia="Times New Roman" w:hAnsi="Arial" w:cs="Arial"/>
          <w:bCs/>
          <w:color w:val="000000"/>
          <w:sz w:val="20"/>
          <w:szCs w:val="20"/>
        </w:rPr>
        <w:t xml:space="preserve">There was also a theoretically uninteresting main effect of motivation (people adjust more when told to adjust more). </w:t>
      </w:r>
    </w:p>
    <w:p w14:paraId="42312176" w14:textId="77777777" w:rsidR="008B236D" w:rsidRDefault="00D82665" w:rsidP="00D82665">
      <w:pPr>
        <w:spacing w:after="0" w:line="240" w:lineRule="auto"/>
        <w:rPr>
          <w:rFonts w:ascii="Arial" w:eastAsia="Times New Roman" w:hAnsi="Arial" w:cs="Arial"/>
          <w:b/>
          <w:bCs/>
          <w:color w:val="000000"/>
          <w:sz w:val="20"/>
          <w:szCs w:val="20"/>
        </w:rPr>
      </w:pPr>
      <w:r w:rsidRPr="00D82665">
        <w:rPr>
          <w:rFonts w:ascii="Times New Roman" w:eastAsia="Times New Roman" w:hAnsi="Times New Roman" w:cs="Times New Roman"/>
          <w:sz w:val="24"/>
          <w:szCs w:val="24"/>
        </w:rPr>
        <w:br/>
      </w:r>
      <w:r w:rsidRPr="00D82665">
        <w:rPr>
          <w:rFonts w:ascii="Arial" w:eastAsia="Times New Roman" w:hAnsi="Arial" w:cs="Arial"/>
          <w:b/>
          <w:bCs/>
          <w:color w:val="000000"/>
          <w:sz w:val="20"/>
          <w:szCs w:val="20"/>
        </w:rPr>
        <w:t>Planned Sample</w:t>
      </w:r>
    </w:p>
    <w:p w14:paraId="71DD8435" w14:textId="77777777" w:rsidR="00437488" w:rsidRDefault="00D82665" w:rsidP="00D82665">
      <w:pPr>
        <w:spacing w:after="0" w:line="240" w:lineRule="auto"/>
        <w:rPr>
          <w:rFonts w:ascii="Arial" w:eastAsia="Times New Roman" w:hAnsi="Arial" w:cs="Arial"/>
          <w:b/>
          <w:bCs/>
          <w:color w:val="000000"/>
          <w:sz w:val="20"/>
          <w:szCs w:val="20"/>
        </w:rPr>
      </w:pPr>
      <w:r w:rsidRPr="00D82665">
        <w:rPr>
          <w:rFonts w:ascii="Times New Roman" w:eastAsia="Times New Roman" w:hAnsi="Times New Roman" w:cs="Times New Roman"/>
          <w:sz w:val="24"/>
          <w:szCs w:val="24"/>
        </w:rPr>
        <w:br/>
      </w:r>
      <w:r w:rsidR="00306B15">
        <w:rPr>
          <w:rFonts w:ascii="Arial" w:eastAsia="Times New Roman" w:hAnsi="Arial" w:cs="Arial"/>
          <w:color w:val="000000"/>
          <w:sz w:val="20"/>
          <w:szCs w:val="20"/>
        </w:rPr>
        <w:t xml:space="preserve">The sample will include </w:t>
      </w:r>
      <w:r w:rsidR="003800B6">
        <w:rPr>
          <w:rFonts w:ascii="Arial" w:eastAsia="Times New Roman" w:hAnsi="Arial" w:cs="Arial"/>
          <w:color w:val="000000"/>
          <w:sz w:val="20"/>
          <w:szCs w:val="20"/>
        </w:rPr>
        <w:t>1</w:t>
      </w:r>
      <w:r w:rsidR="00437488">
        <w:rPr>
          <w:rFonts w:ascii="Arial" w:eastAsia="Times New Roman" w:hAnsi="Arial" w:cs="Arial"/>
          <w:color w:val="000000"/>
          <w:sz w:val="20"/>
          <w:szCs w:val="20"/>
        </w:rPr>
        <w:t>2</w:t>
      </w:r>
      <w:r w:rsidR="00E27FCA">
        <w:rPr>
          <w:rFonts w:ascii="Arial" w:eastAsia="Times New Roman" w:hAnsi="Arial" w:cs="Arial"/>
          <w:color w:val="000000"/>
          <w:sz w:val="20"/>
          <w:szCs w:val="20"/>
        </w:rPr>
        <w:t>0</w:t>
      </w:r>
      <w:r w:rsidR="00306B15">
        <w:rPr>
          <w:rFonts w:ascii="Arial" w:eastAsia="Times New Roman" w:hAnsi="Arial" w:cs="Arial"/>
          <w:color w:val="000000"/>
          <w:sz w:val="20"/>
          <w:szCs w:val="20"/>
        </w:rPr>
        <w:t xml:space="preserve"> undergraduates </w:t>
      </w:r>
      <w:r w:rsidR="00437488">
        <w:rPr>
          <w:rFonts w:ascii="Arial" w:eastAsia="Times New Roman" w:hAnsi="Arial" w:cs="Arial"/>
          <w:color w:val="000000"/>
          <w:sz w:val="20"/>
          <w:szCs w:val="20"/>
        </w:rPr>
        <w:t xml:space="preserve">(30 per condition) </w:t>
      </w:r>
      <w:r w:rsidR="00306B15">
        <w:rPr>
          <w:rFonts w:ascii="Arial" w:eastAsia="Times New Roman" w:hAnsi="Arial" w:cs="Arial"/>
          <w:color w:val="000000"/>
          <w:sz w:val="20"/>
          <w:szCs w:val="20"/>
        </w:rPr>
        <w:t>recruited from around campus</w:t>
      </w:r>
      <w:r w:rsidR="003800B6">
        <w:rPr>
          <w:rFonts w:ascii="Arial" w:eastAsia="Times New Roman" w:hAnsi="Arial" w:cs="Arial"/>
          <w:color w:val="000000"/>
          <w:sz w:val="20"/>
          <w:szCs w:val="20"/>
        </w:rPr>
        <w:t>.</w:t>
      </w:r>
      <w:r w:rsidRPr="00D82665">
        <w:rPr>
          <w:rFonts w:ascii="Times New Roman" w:eastAsia="Times New Roman" w:hAnsi="Times New Roman" w:cs="Times New Roman"/>
          <w:sz w:val="24"/>
          <w:szCs w:val="24"/>
        </w:rPr>
        <w:br/>
      </w:r>
    </w:p>
    <w:p w14:paraId="5A25D07A" w14:textId="77777777" w:rsidR="008B236D" w:rsidRDefault="00D82665" w:rsidP="00D82665">
      <w:pPr>
        <w:spacing w:after="0" w:line="240" w:lineRule="auto"/>
        <w:rPr>
          <w:rFonts w:ascii="Arial" w:eastAsia="Times New Roman" w:hAnsi="Arial" w:cs="Arial"/>
          <w:color w:val="000000"/>
          <w:sz w:val="20"/>
          <w:szCs w:val="20"/>
        </w:rPr>
      </w:pPr>
      <w:r w:rsidRPr="00D82665">
        <w:rPr>
          <w:rFonts w:ascii="Arial" w:eastAsia="Times New Roman" w:hAnsi="Arial" w:cs="Arial"/>
          <w:b/>
          <w:bCs/>
          <w:color w:val="000000"/>
          <w:sz w:val="20"/>
          <w:szCs w:val="20"/>
        </w:rPr>
        <w:t>Materials</w:t>
      </w:r>
      <w:r w:rsidRPr="00D82665">
        <w:rPr>
          <w:rFonts w:ascii="Times New Roman" w:eastAsia="Times New Roman" w:hAnsi="Times New Roman" w:cs="Times New Roman"/>
          <w:sz w:val="24"/>
          <w:szCs w:val="24"/>
        </w:rPr>
        <w:br/>
      </w:r>
    </w:p>
    <w:p w14:paraId="77BBAF75" w14:textId="77777777" w:rsidR="00730045" w:rsidRDefault="00FA7038" w:rsidP="00D8266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Materials were </w:t>
      </w:r>
      <w:r w:rsidR="00684C2F">
        <w:rPr>
          <w:rFonts w:ascii="Arial" w:eastAsia="Times New Roman" w:hAnsi="Arial" w:cs="Arial"/>
          <w:color w:val="000000"/>
          <w:sz w:val="20"/>
          <w:szCs w:val="20"/>
        </w:rPr>
        <w:t xml:space="preserve">obtained </w:t>
      </w:r>
      <w:r>
        <w:rPr>
          <w:rFonts w:ascii="Arial" w:eastAsia="Times New Roman" w:hAnsi="Arial" w:cs="Arial"/>
          <w:color w:val="000000"/>
          <w:sz w:val="20"/>
          <w:szCs w:val="20"/>
        </w:rPr>
        <w:t xml:space="preserve">directly from the first author and consisted of </w:t>
      </w:r>
      <w:r w:rsidR="00AA3357">
        <w:rPr>
          <w:rFonts w:ascii="Arial" w:eastAsia="Times New Roman" w:hAnsi="Arial" w:cs="Arial"/>
          <w:color w:val="000000"/>
          <w:sz w:val="20"/>
          <w:szCs w:val="20"/>
        </w:rPr>
        <w:t xml:space="preserve">ten </w:t>
      </w:r>
      <w:r>
        <w:rPr>
          <w:rFonts w:ascii="Arial" w:eastAsia="Times New Roman" w:hAnsi="Arial" w:cs="Arial"/>
          <w:color w:val="000000"/>
          <w:sz w:val="20"/>
          <w:szCs w:val="20"/>
        </w:rPr>
        <w:t xml:space="preserve">hypothetical </w:t>
      </w:r>
      <w:r w:rsidR="008B236D">
        <w:rPr>
          <w:rFonts w:ascii="Arial" w:eastAsia="Times New Roman" w:hAnsi="Arial" w:cs="Arial"/>
          <w:color w:val="000000"/>
          <w:sz w:val="20"/>
          <w:szCs w:val="20"/>
        </w:rPr>
        <w:t xml:space="preserve">price </w:t>
      </w:r>
      <w:r>
        <w:rPr>
          <w:rFonts w:ascii="Arial" w:eastAsia="Times New Roman" w:hAnsi="Arial" w:cs="Arial"/>
          <w:color w:val="000000"/>
          <w:sz w:val="20"/>
          <w:szCs w:val="20"/>
        </w:rPr>
        <w:t>estimates</w:t>
      </w:r>
      <w:r w:rsidR="008B236D">
        <w:rPr>
          <w:rFonts w:ascii="Arial" w:eastAsia="Times New Roman" w:hAnsi="Arial" w:cs="Arial"/>
          <w:color w:val="000000"/>
          <w:sz w:val="20"/>
          <w:szCs w:val="20"/>
        </w:rPr>
        <w:t xml:space="preserve"> that are anchored on initial prices that vary in their level of precision</w:t>
      </w:r>
      <w:r w:rsidR="00730045">
        <w:rPr>
          <w:rFonts w:ascii="Arial" w:eastAsia="Times New Roman" w:hAnsi="Arial" w:cs="Arial"/>
          <w:color w:val="000000"/>
          <w:sz w:val="20"/>
          <w:szCs w:val="20"/>
        </w:rPr>
        <w:t xml:space="preserve"> (see Janiszewski &amp; Uy, 2008)</w:t>
      </w:r>
      <w:r>
        <w:rPr>
          <w:rFonts w:ascii="Arial" w:eastAsia="Times New Roman" w:hAnsi="Arial" w:cs="Arial"/>
          <w:color w:val="000000"/>
          <w:sz w:val="20"/>
          <w:szCs w:val="20"/>
        </w:rPr>
        <w:t xml:space="preserve">. One of these estimates concerned a promotion of a now defunct Hummer brand SUV. It was dropped from the materials, leaving participants to make </w:t>
      </w:r>
      <w:r w:rsidR="00AA3357">
        <w:rPr>
          <w:rFonts w:ascii="Arial" w:eastAsia="Times New Roman" w:hAnsi="Arial" w:cs="Arial"/>
          <w:color w:val="000000"/>
          <w:sz w:val="20"/>
          <w:szCs w:val="20"/>
        </w:rPr>
        <w:t>nine</w:t>
      </w:r>
      <w:r>
        <w:rPr>
          <w:rFonts w:ascii="Arial" w:eastAsia="Times New Roman" w:hAnsi="Arial" w:cs="Arial"/>
          <w:color w:val="000000"/>
          <w:sz w:val="20"/>
          <w:szCs w:val="20"/>
        </w:rPr>
        <w:t xml:space="preserve"> estimates. </w:t>
      </w:r>
      <w:r w:rsidR="00D82665" w:rsidRPr="00D82665">
        <w:rPr>
          <w:rFonts w:ascii="Times New Roman" w:eastAsia="Times New Roman" w:hAnsi="Times New Roman" w:cs="Times New Roman"/>
          <w:sz w:val="24"/>
          <w:szCs w:val="24"/>
        </w:rPr>
        <w:br/>
      </w:r>
      <w:r w:rsidR="00D82665" w:rsidRPr="00D82665">
        <w:rPr>
          <w:rFonts w:ascii="Times New Roman" w:eastAsia="Times New Roman" w:hAnsi="Times New Roman" w:cs="Times New Roman"/>
          <w:sz w:val="24"/>
          <w:szCs w:val="24"/>
        </w:rPr>
        <w:br/>
      </w:r>
      <w:r w:rsidR="00D82665" w:rsidRPr="00D82665">
        <w:rPr>
          <w:rFonts w:ascii="Arial" w:eastAsia="Times New Roman" w:hAnsi="Arial" w:cs="Arial"/>
          <w:b/>
          <w:bCs/>
          <w:color w:val="000000"/>
          <w:sz w:val="20"/>
          <w:szCs w:val="20"/>
        </w:rPr>
        <w:lastRenderedPageBreak/>
        <w:t>Procedure</w:t>
      </w:r>
      <w:r w:rsidR="00D82665" w:rsidRPr="00D82665">
        <w:rPr>
          <w:rFonts w:ascii="Times New Roman" w:eastAsia="Times New Roman" w:hAnsi="Times New Roman" w:cs="Times New Roman"/>
          <w:sz w:val="24"/>
          <w:szCs w:val="24"/>
        </w:rPr>
        <w:br/>
      </w:r>
    </w:p>
    <w:p w14:paraId="76472538" w14:textId="77777777" w:rsidR="00FA7038" w:rsidRDefault="003C7DC4" w:rsidP="00D8266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w:t>
      </w:r>
      <w:r w:rsidR="008B236D">
        <w:rPr>
          <w:rFonts w:ascii="Arial" w:eastAsia="Times New Roman" w:hAnsi="Arial" w:cs="Arial"/>
          <w:color w:val="000000"/>
          <w:sz w:val="20"/>
          <w:szCs w:val="20"/>
        </w:rPr>
        <w:t>articipants will be</w:t>
      </w:r>
      <w:r w:rsidR="00FA7038">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recruited from campus dining halls and </w:t>
      </w:r>
      <w:r w:rsidR="00FA7038">
        <w:rPr>
          <w:rFonts w:ascii="Arial" w:eastAsia="Times New Roman" w:hAnsi="Arial" w:cs="Arial"/>
          <w:color w:val="000000"/>
          <w:sz w:val="20"/>
          <w:szCs w:val="20"/>
        </w:rPr>
        <w:t>asked to complete the survey on a voluntary basis.</w:t>
      </w:r>
      <w:r w:rsidR="00306B15">
        <w:rPr>
          <w:rFonts w:ascii="Arial" w:eastAsia="Times New Roman" w:hAnsi="Arial" w:cs="Arial"/>
          <w:color w:val="000000"/>
          <w:sz w:val="20"/>
          <w:szCs w:val="20"/>
        </w:rPr>
        <w:t xml:space="preserve"> </w:t>
      </w:r>
      <w:r w:rsidR="00FA7038">
        <w:rPr>
          <w:rFonts w:ascii="Arial" w:eastAsia="Times New Roman" w:hAnsi="Arial" w:cs="Arial"/>
          <w:color w:val="000000"/>
          <w:sz w:val="20"/>
          <w:szCs w:val="20"/>
        </w:rPr>
        <w:t xml:space="preserve">Basic demographic information </w:t>
      </w:r>
      <w:r w:rsidR="00D81344" w:rsidRPr="00960ED6">
        <w:rPr>
          <w:rFonts w:ascii="Arial" w:eastAsia="Times New Roman" w:hAnsi="Arial" w:cs="Arial"/>
          <w:color w:val="000000"/>
          <w:sz w:val="20"/>
          <w:szCs w:val="20"/>
        </w:rPr>
        <w:t>w</w:t>
      </w:r>
      <w:r w:rsidR="00960ED6" w:rsidRPr="00960ED6">
        <w:rPr>
          <w:rFonts w:ascii="Arial" w:eastAsia="Times New Roman" w:hAnsi="Arial" w:cs="Arial"/>
          <w:color w:val="000000"/>
          <w:sz w:val="20"/>
          <w:szCs w:val="20"/>
        </w:rPr>
        <w:t>ill be</w:t>
      </w:r>
      <w:r w:rsidR="00FA7038">
        <w:rPr>
          <w:rFonts w:ascii="Arial" w:eastAsia="Times New Roman" w:hAnsi="Arial" w:cs="Arial"/>
          <w:color w:val="000000"/>
          <w:sz w:val="20"/>
          <w:szCs w:val="20"/>
        </w:rPr>
        <w:t xml:space="preserve"> collected. After completing the questionnaire, participants w</w:t>
      </w:r>
      <w:r w:rsidR="00730045">
        <w:rPr>
          <w:rFonts w:ascii="Arial" w:eastAsia="Times New Roman" w:hAnsi="Arial" w:cs="Arial"/>
          <w:color w:val="000000"/>
          <w:sz w:val="20"/>
          <w:szCs w:val="20"/>
        </w:rPr>
        <w:t>ill be</w:t>
      </w:r>
      <w:r w:rsidR="00FA7038">
        <w:rPr>
          <w:rFonts w:ascii="Arial" w:eastAsia="Times New Roman" w:hAnsi="Arial" w:cs="Arial"/>
          <w:color w:val="000000"/>
          <w:sz w:val="20"/>
          <w:szCs w:val="20"/>
        </w:rPr>
        <w:t xml:space="preserve"> thanked for their time. </w:t>
      </w:r>
    </w:p>
    <w:p w14:paraId="226BD027" w14:textId="77777777" w:rsidR="00730045" w:rsidRDefault="00D82665" w:rsidP="00306B15">
      <w:pPr>
        <w:spacing w:after="0" w:line="240" w:lineRule="auto"/>
        <w:rPr>
          <w:rFonts w:ascii="Arial" w:eastAsia="Times New Roman" w:hAnsi="Arial" w:cs="Arial"/>
          <w:b/>
          <w:bCs/>
          <w:color w:val="000000"/>
          <w:sz w:val="20"/>
          <w:szCs w:val="20"/>
        </w:rPr>
      </w:pPr>
      <w:r w:rsidRPr="00D82665">
        <w:rPr>
          <w:rFonts w:ascii="Times New Roman" w:eastAsia="Times New Roman" w:hAnsi="Times New Roman" w:cs="Times New Roman"/>
          <w:sz w:val="24"/>
          <w:szCs w:val="24"/>
        </w:rPr>
        <w:br/>
      </w:r>
      <w:r w:rsidRPr="00D82665">
        <w:rPr>
          <w:rFonts w:ascii="Arial" w:eastAsia="Times New Roman" w:hAnsi="Arial" w:cs="Arial"/>
          <w:b/>
          <w:bCs/>
          <w:color w:val="000000"/>
          <w:sz w:val="20"/>
          <w:szCs w:val="20"/>
        </w:rPr>
        <w:t>Analysis Plan</w:t>
      </w:r>
    </w:p>
    <w:p w14:paraId="1D1D36EC" w14:textId="77777777" w:rsidR="00306B15" w:rsidRPr="00D82665" w:rsidRDefault="00D82665" w:rsidP="00306B15">
      <w:pPr>
        <w:spacing w:after="0" w:line="240" w:lineRule="auto"/>
        <w:rPr>
          <w:rFonts w:ascii="Times New Roman" w:eastAsia="Times New Roman" w:hAnsi="Times New Roman" w:cs="Times New Roman"/>
          <w:sz w:val="24"/>
          <w:szCs w:val="24"/>
        </w:rPr>
      </w:pPr>
      <w:r w:rsidRPr="00D82665">
        <w:rPr>
          <w:rFonts w:ascii="Times New Roman" w:eastAsia="Times New Roman" w:hAnsi="Times New Roman" w:cs="Times New Roman"/>
          <w:sz w:val="24"/>
          <w:szCs w:val="24"/>
        </w:rPr>
        <w:br/>
      </w:r>
      <w:r w:rsidR="00306B15">
        <w:rPr>
          <w:rFonts w:ascii="Arial" w:eastAsia="Times New Roman" w:hAnsi="Arial" w:cs="Arial"/>
          <w:color w:val="000000"/>
          <w:sz w:val="20"/>
          <w:szCs w:val="20"/>
        </w:rPr>
        <w:t>A 2 (precision) X 2 (motivation)</w:t>
      </w:r>
      <w:r w:rsidR="00A85759">
        <w:rPr>
          <w:rFonts w:ascii="Arial" w:eastAsia="Times New Roman" w:hAnsi="Arial" w:cs="Arial"/>
          <w:color w:val="000000"/>
          <w:sz w:val="20"/>
          <w:szCs w:val="20"/>
        </w:rPr>
        <w:t xml:space="preserve"> </w:t>
      </w:r>
      <w:r w:rsidR="00306B15">
        <w:rPr>
          <w:rFonts w:ascii="Arial" w:eastAsia="Times New Roman" w:hAnsi="Arial" w:cs="Arial"/>
          <w:color w:val="000000"/>
          <w:sz w:val="20"/>
          <w:szCs w:val="20"/>
        </w:rPr>
        <w:t xml:space="preserve">ANOVA will be performed on price estimates. It is predicted that there will be a significant </w:t>
      </w:r>
      <w:r w:rsidR="008B236D">
        <w:rPr>
          <w:rFonts w:ascii="Arial" w:eastAsia="Times New Roman" w:hAnsi="Arial" w:cs="Arial"/>
          <w:color w:val="000000"/>
          <w:sz w:val="20"/>
          <w:szCs w:val="20"/>
        </w:rPr>
        <w:t>main effect of precision</w:t>
      </w:r>
      <w:r w:rsidR="00A85759">
        <w:rPr>
          <w:rFonts w:ascii="Arial" w:eastAsia="Times New Roman" w:hAnsi="Arial" w:cs="Arial"/>
          <w:color w:val="000000"/>
          <w:sz w:val="20"/>
          <w:szCs w:val="20"/>
        </w:rPr>
        <w:t>, a significant main effect of motivation,</w:t>
      </w:r>
      <w:r w:rsidR="008B236D">
        <w:rPr>
          <w:rFonts w:ascii="Arial" w:eastAsia="Times New Roman" w:hAnsi="Arial" w:cs="Arial"/>
          <w:color w:val="000000"/>
          <w:sz w:val="20"/>
          <w:szCs w:val="20"/>
        </w:rPr>
        <w:t xml:space="preserve"> and a significant</w:t>
      </w:r>
      <w:r w:rsidR="00306B15">
        <w:rPr>
          <w:rFonts w:ascii="Arial" w:eastAsia="Times New Roman" w:hAnsi="Arial" w:cs="Arial"/>
          <w:color w:val="000000"/>
          <w:sz w:val="20"/>
          <w:szCs w:val="20"/>
        </w:rPr>
        <w:t xml:space="preserve"> interaction between precision and motivation</w:t>
      </w:r>
      <w:r w:rsidR="008B236D">
        <w:rPr>
          <w:rFonts w:ascii="Arial" w:eastAsia="Times New Roman" w:hAnsi="Arial" w:cs="Arial"/>
          <w:color w:val="000000"/>
          <w:sz w:val="20"/>
          <w:szCs w:val="20"/>
        </w:rPr>
        <w:t xml:space="preserve">. </w:t>
      </w:r>
    </w:p>
    <w:p w14:paraId="04D0AB8B" w14:textId="77777777" w:rsidR="00D82665" w:rsidRDefault="00D82665" w:rsidP="00D82665">
      <w:pPr>
        <w:spacing w:after="0" w:line="240" w:lineRule="auto"/>
        <w:rPr>
          <w:rFonts w:ascii="Arial" w:eastAsia="Times New Roman" w:hAnsi="Arial" w:cs="Arial"/>
          <w:b/>
          <w:bCs/>
          <w:color w:val="000000"/>
          <w:sz w:val="20"/>
          <w:szCs w:val="20"/>
        </w:rPr>
      </w:pPr>
      <w:r w:rsidRPr="00D82665">
        <w:rPr>
          <w:rFonts w:ascii="Times New Roman" w:eastAsia="Times New Roman" w:hAnsi="Times New Roman" w:cs="Times New Roman"/>
          <w:sz w:val="24"/>
          <w:szCs w:val="24"/>
        </w:rPr>
        <w:br/>
      </w:r>
      <w:r w:rsidRPr="00D82665">
        <w:rPr>
          <w:rFonts w:ascii="Arial" w:eastAsia="Times New Roman" w:hAnsi="Arial" w:cs="Arial"/>
          <w:b/>
          <w:bCs/>
          <w:color w:val="000000"/>
          <w:sz w:val="20"/>
          <w:szCs w:val="20"/>
        </w:rPr>
        <w:t>Differences from Original Study</w:t>
      </w:r>
    </w:p>
    <w:p w14:paraId="5451A2A0" w14:textId="77777777" w:rsidR="00730045" w:rsidRPr="00D82665" w:rsidRDefault="00730045" w:rsidP="00D82665">
      <w:pPr>
        <w:spacing w:after="0" w:line="240" w:lineRule="auto"/>
        <w:rPr>
          <w:rFonts w:ascii="Times New Roman" w:eastAsia="Times New Roman" w:hAnsi="Times New Roman" w:cs="Times New Roman"/>
          <w:sz w:val="24"/>
          <w:szCs w:val="24"/>
        </w:rPr>
      </w:pPr>
    </w:p>
    <w:p w14:paraId="5AD8B7A1" w14:textId="77777777" w:rsidR="00730045" w:rsidRDefault="00306B15" w:rsidP="0073004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This study differs from the original in the following known ways. </w:t>
      </w:r>
    </w:p>
    <w:p w14:paraId="47097DB8" w14:textId="77777777" w:rsidR="00730045" w:rsidRDefault="00730045" w:rsidP="00730045">
      <w:pPr>
        <w:spacing w:after="0" w:line="240" w:lineRule="auto"/>
        <w:rPr>
          <w:rFonts w:ascii="Arial" w:eastAsia="Times New Roman" w:hAnsi="Arial" w:cs="Arial"/>
          <w:color w:val="000000"/>
          <w:sz w:val="20"/>
          <w:szCs w:val="20"/>
        </w:rPr>
      </w:pPr>
    </w:p>
    <w:p w14:paraId="5228DAB4" w14:textId="77777777" w:rsidR="00730045" w:rsidRPr="00730045" w:rsidRDefault="00306B15" w:rsidP="00730045">
      <w:pPr>
        <w:pStyle w:val="ListParagraph"/>
        <w:numPr>
          <w:ilvl w:val="0"/>
          <w:numId w:val="1"/>
        </w:numPr>
        <w:spacing w:after="0" w:line="240" w:lineRule="auto"/>
        <w:rPr>
          <w:rFonts w:ascii="Arial" w:eastAsia="Times New Roman" w:hAnsi="Arial" w:cs="Arial"/>
          <w:color w:val="000000"/>
          <w:sz w:val="20"/>
          <w:szCs w:val="20"/>
        </w:rPr>
      </w:pPr>
      <w:r w:rsidRPr="00730045">
        <w:rPr>
          <w:rFonts w:ascii="Arial" w:eastAsia="Times New Roman" w:hAnsi="Arial" w:cs="Arial"/>
          <w:color w:val="000000"/>
          <w:sz w:val="20"/>
          <w:szCs w:val="20"/>
        </w:rPr>
        <w:t>While the authors</w:t>
      </w:r>
      <w:r w:rsidR="00684C2F">
        <w:rPr>
          <w:rFonts w:ascii="Arial" w:eastAsia="Times New Roman" w:hAnsi="Arial" w:cs="Arial"/>
          <w:color w:val="000000"/>
          <w:sz w:val="20"/>
          <w:szCs w:val="20"/>
        </w:rPr>
        <w:t>’</w:t>
      </w:r>
      <w:r w:rsidRPr="00730045">
        <w:rPr>
          <w:rFonts w:ascii="Arial" w:eastAsia="Times New Roman" w:hAnsi="Arial" w:cs="Arial"/>
          <w:color w:val="000000"/>
          <w:sz w:val="20"/>
          <w:szCs w:val="20"/>
        </w:rPr>
        <w:t xml:space="preserve"> sample consisted of undergraduates from a state university, this sample is </w:t>
      </w:r>
      <w:r w:rsidR="003C7DC4">
        <w:rPr>
          <w:rFonts w:ascii="Arial" w:eastAsia="Times New Roman" w:hAnsi="Arial" w:cs="Arial"/>
          <w:color w:val="000000"/>
          <w:sz w:val="20"/>
          <w:szCs w:val="20"/>
        </w:rPr>
        <w:t>recruited from an elite</w:t>
      </w:r>
      <w:r w:rsidRPr="00730045">
        <w:rPr>
          <w:rFonts w:ascii="Arial" w:eastAsia="Times New Roman" w:hAnsi="Arial" w:cs="Arial"/>
          <w:color w:val="000000"/>
          <w:sz w:val="20"/>
          <w:szCs w:val="20"/>
        </w:rPr>
        <w:t xml:space="preserve"> private university. </w:t>
      </w:r>
    </w:p>
    <w:p w14:paraId="045B0396" w14:textId="77777777" w:rsidR="00730045" w:rsidRDefault="00730045" w:rsidP="00730045">
      <w:pPr>
        <w:spacing w:after="0" w:line="240" w:lineRule="auto"/>
        <w:rPr>
          <w:rFonts w:ascii="Arial" w:eastAsia="Times New Roman" w:hAnsi="Arial" w:cs="Arial"/>
          <w:color w:val="000000"/>
          <w:sz w:val="20"/>
          <w:szCs w:val="20"/>
        </w:rPr>
      </w:pPr>
    </w:p>
    <w:p w14:paraId="32A53CF4" w14:textId="77777777" w:rsidR="00730045" w:rsidRPr="00730045" w:rsidRDefault="00306B15" w:rsidP="00730045">
      <w:pPr>
        <w:pStyle w:val="ListParagraph"/>
        <w:numPr>
          <w:ilvl w:val="0"/>
          <w:numId w:val="1"/>
        </w:numPr>
        <w:spacing w:after="0" w:line="240" w:lineRule="auto"/>
        <w:rPr>
          <w:rFonts w:ascii="Arial" w:eastAsia="Times New Roman" w:hAnsi="Arial" w:cs="Arial"/>
          <w:color w:val="000000"/>
          <w:sz w:val="20"/>
          <w:szCs w:val="20"/>
        </w:rPr>
      </w:pPr>
      <w:r w:rsidRPr="00730045">
        <w:rPr>
          <w:rFonts w:ascii="Arial" w:eastAsia="Times New Roman" w:hAnsi="Arial" w:cs="Arial"/>
          <w:color w:val="000000"/>
          <w:sz w:val="20"/>
          <w:szCs w:val="20"/>
        </w:rPr>
        <w:t>While the authors asked participants to complete this questionnaire in the lab as a part of a larger experiment, we are asking peop</w:t>
      </w:r>
      <w:r w:rsidR="00CD2A7B">
        <w:rPr>
          <w:rFonts w:ascii="Arial" w:eastAsia="Times New Roman" w:hAnsi="Arial" w:cs="Arial"/>
          <w:color w:val="000000"/>
          <w:sz w:val="20"/>
          <w:szCs w:val="20"/>
        </w:rPr>
        <w:t xml:space="preserve">le around campus to complete this questionnaire in campus dining halls. </w:t>
      </w:r>
    </w:p>
    <w:p w14:paraId="08201D9B" w14:textId="77777777" w:rsidR="00730045" w:rsidRDefault="00730045" w:rsidP="00730045">
      <w:pPr>
        <w:spacing w:after="0" w:line="240" w:lineRule="auto"/>
        <w:rPr>
          <w:rFonts w:ascii="Arial" w:eastAsia="Times New Roman" w:hAnsi="Arial" w:cs="Arial"/>
          <w:color w:val="000000"/>
          <w:sz w:val="20"/>
          <w:szCs w:val="20"/>
        </w:rPr>
      </w:pPr>
    </w:p>
    <w:p w14:paraId="531C894A" w14:textId="77777777" w:rsidR="00730045" w:rsidRPr="00730045" w:rsidRDefault="00306B15" w:rsidP="00730045">
      <w:pPr>
        <w:pStyle w:val="ListParagraph"/>
        <w:numPr>
          <w:ilvl w:val="0"/>
          <w:numId w:val="1"/>
        </w:numPr>
        <w:spacing w:after="0" w:line="240" w:lineRule="auto"/>
        <w:rPr>
          <w:rFonts w:ascii="Arial" w:eastAsia="Times New Roman" w:hAnsi="Arial" w:cs="Arial"/>
          <w:color w:val="000000"/>
          <w:sz w:val="20"/>
          <w:szCs w:val="20"/>
        </w:rPr>
      </w:pPr>
      <w:r w:rsidRPr="00730045">
        <w:rPr>
          <w:rFonts w:ascii="Arial" w:eastAsia="Times New Roman" w:hAnsi="Arial" w:cs="Arial"/>
          <w:color w:val="000000"/>
          <w:sz w:val="20"/>
          <w:szCs w:val="20"/>
        </w:rPr>
        <w:t xml:space="preserve">While the original authors asked participants to make </w:t>
      </w:r>
      <w:r w:rsidR="003800B6">
        <w:rPr>
          <w:rFonts w:ascii="Arial" w:eastAsia="Times New Roman" w:hAnsi="Arial" w:cs="Arial"/>
          <w:color w:val="000000"/>
          <w:sz w:val="20"/>
          <w:szCs w:val="20"/>
        </w:rPr>
        <w:t>ten</w:t>
      </w:r>
      <w:r w:rsidR="003800B6" w:rsidRPr="00730045">
        <w:rPr>
          <w:rFonts w:ascii="Arial" w:eastAsia="Times New Roman" w:hAnsi="Arial" w:cs="Arial"/>
          <w:color w:val="000000"/>
          <w:sz w:val="20"/>
          <w:szCs w:val="20"/>
        </w:rPr>
        <w:t xml:space="preserve"> </w:t>
      </w:r>
      <w:r w:rsidRPr="00730045">
        <w:rPr>
          <w:rFonts w:ascii="Arial" w:eastAsia="Times New Roman" w:hAnsi="Arial" w:cs="Arial"/>
          <w:color w:val="000000"/>
          <w:sz w:val="20"/>
          <w:szCs w:val="20"/>
        </w:rPr>
        <w:t xml:space="preserve">price estimates, we are only asking participants to make </w:t>
      </w:r>
      <w:r w:rsidR="003800B6">
        <w:rPr>
          <w:rFonts w:ascii="Arial" w:eastAsia="Times New Roman" w:hAnsi="Arial" w:cs="Arial"/>
          <w:color w:val="000000"/>
          <w:sz w:val="20"/>
          <w:szCs w:val="20"/>
        </w:rPr>
        <w:t>nine</w:t>
      </w:r>
      <w:r w:rsidR="003800B6" w:rsidRPr="00730045">
        <w:rPr>
          <w:rFonts w:ascii="Arial" w:eastAsia="Times New Roman" w:hAnsi="Arial" w:cs="Arial"/>
          <w:color w:val="000000"/>
          <w:sz w:val="20"/>
          <w:szCs w:val="20"/>
        </w:rPr>
        <w:t xml:space="preserve"> </w:t>
      </w:r>
      <w:r w:rsidRPr="00730045">
        <w:rPr>
          <w:rFonts w:ascii="Arial" w:eastAsia="Times New Roman" w:hAnsi="Arial" w:cs="Arial"/>
          <w:color w:val="000000"/>
          <w:sz w:val="20"/>
          <w:szCs w:val="20"/>
        </w:rPr>
        <w:t xml:space="preserve">price estimates. </w:t>
      </w:r>
    </w:p>
    <w:p w14:paraId="08CBCEC0" w14:textId="77777777" w:rsidR="00730045" w:rsidRDefault="00730045" w:rsidP="00730045">
      <w:pPr>
        <w:spacing w:after="0" w:line="240" w:lineRule="auto"/>
        <w:rPr>
          <w:rFonts w:ascii="Arial" w:eastAsia="Times New Roman" w:hAnsi="Arial" w:cs="Arial"/>
          <w:color w:val="000000"/>
          <w:sz w:val="20"/>
          <w:szCs w:val="20"/>
        </w:rPr>
      </w:pPr>
    </w:p>
    <w:p w14:paraId="0DC760B0" w14:textId="77777777" w:rsidR="008B236D" w:rsidRDefault="008B236D" w:rsidP="0073004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authors documented their findings in both the hypothetical choices of college students and in actual real estate purchase behavior, so these differences should not matter for </w:t>
      </w:r>
      <w:r w:rsidR="00CD2A7B">
        <w:rPr>
          <w:rFonts w:ascii="Arial" w:eastAsia="Times New Roman" w:hAnsi="Arial" w:cs="Arial"/>
          <w:color w:val="000000"/>
          <w:sz w:val="20"/>
          <w:szCs w:val="20"/>
        </w:rPr>
        <w:t xml:space="preserve">detecting </w:t>
      </w:r>
      <w:r>
        <w:rPr>
          <w:rFonts w:ascii="Arial" w:eastAsia="Times New Roman" w:hAnsi="Arial" w:cs="Arial"/>
          <w:color w:val="000000"/>
          <w:sz w:val="20"/>
          <w:szCs w:val="20"/>
        </w:rPr>
        <w:t xml:space="preserve">the main effect.  </w:t>
      </w:r>
    </w:p>
    <w:p w14:paraId="34D4F79C" w14:textId="77777777" w:rsidR="008B236D" w:rsidRPr="008B236D" w:rsidRDefault="008B236D" w:rsidP="008B236D">
      <w:pPr>
        <w:spacing w:after="0" w:line="240" w:lineRule="auto"/>
        <w:ind w:firstLine="720"/>
        <w:rPr>
          <w:rFonts w:ascii="Arial" w:eastAsia="Times New Roman" w:hAnsi="Arial" w:cs="Arial"/>
          <w:color w:val="000000"/>
          <w:sz w:val="20"/>
          <w:szCs w:val="20"/>
        </w:rPr>
      </w:pPr>
    </w:p>
    <w:p w14:paraId="692BF3EF" w14:textId="77777777" w:rsidR="00D82665" w:rsidRPr="00D82665" w:rsidRDefault="00D82665" w:rsidP="00D82665">
      <w:pPr>
        <w:spacing w:after="0" w:line="240" w:lineRule="auto"/>
        <w:jc w:val="center"/>
        <w:rPr>
          <w:rFonts w:ascii="Times New Roman" w:eastAsia="Times New Roman" w:hAnsi="Times New Roman" w:cs="Times New Roman"/>
          <w:sz w:val="24"/>
          <w:szCs w:val="24"/>
        </w:rPr>
      </w:pPr>
      <w:r w:rsidRPr="00D82665">
        <w:rPr>
          <w:rFonts w:ascii="Arial" w:eastAsia="Times New Roman" w:hAnsi="Arial" w:cs="Arial"/>
          <w:color w:val="000000"/>
          <w:sz w:val="20"/>
          <w:szCs w:val="20"/>
        </w:rPr>
        <w:t>(Post Data Collection) Methods Addendum</w:t>
      </w:r>
    </w:p>
    <w:p w14:paraId="563A16FA" w14:textId="77777777" w:rsidR="00D82665" w:rsidRPr="00D82665" w:rsidRDefault="00D82665" w:rsidP="00D82665">
      <w:pPr>
        <w:spacing w:after="240" w:line="240" w:lineRule="auto"/>
        <w:rPr>
          <w:rFonts w:ascii="Times New Roman" w:eastAsia="Times New Roman" w:hAnsi="Times New Roman" w:cs="Times New Roman"/>
          <w:sz w:val="24"/>
          <w:szCs w:val="24"/>
        </w:rPr>
      </w:pPr>
      <w:r w:rsidRPr="00D82665">
        <w:rPr>
          <w:rFonts w:ascii="Times New Roman" w:eastAsia="Times New Roman" w:hAnsi="Times New Roman" w:cs="Times New Roman"/>
          <w:sz w:val="24"/>
          <w:szCs w:val="24"/>
        </w:rPr>
        <w:br/>
      </w:r>
      <w:r w:rsidRPr="00D82665">
        <w:rPr>
          <w:rFonts w:ascii="Arial" w:eastAsia="Times New Roman" w:hAnsi="Arial" w:cs="Arial"/>
          <w:b/>
          <w:bCs/>
          <w:color w:val="000000"/>
          <w:sz w:val="20"/>
          <w:szCs w:val="20"/>
        </w:rPr>
        <w:t>Actual Sample</w:t>
      </w:r>
      <w:r w:rsidRPr="00D82665">
        <w:rPr>
          <w:rFonts w:ascii="Times New Roman" w:eastAsia="Times New Roman" w:hAnsi="Times New Roman" w:cs="Times New Roman"/>
          <w:sz w:val="24"/>
          <w:szCs w:val="24"/>
        </w:rPr>
        <w:br/>
      </w:r>
      <w:r w:rsidRPr="00D82665">
        <w:rPr>
          <w:rFonts w:ascii="Arial" w:eastAsia="Times New Roman" w:hAnsi="Arial" w:cs="Arial"/>
          <w:color w:val="000000"/>
          <w:sz w:val="20"/>
          <w:szCs w:val="20"/>
        </w:rPr>
        <w:t xml:space="preserve">    </w:t>
      </w:r>
      <w:r w:rsidR="00437488">
        <w:rPr>
          <w:rFonts w:ascii="Arial" w:eastAsia="Times New Roman" w:hAnsi="Arial" w:cs="Arial"/>
          <w:color w:val="000000"/>
          <w:sz w:val="20"/>
          <w:szCs w:val="20"/>
        </w:rPr>
        <w:t xml:space="preserve">126 participants </w:t>
      </w:r>
      <w:r w:rsidR="003C7DC4">
        <w:rPr>
          <w:rFonts w:ascii="Arial" w:eastAsia="Times New Roman" w:hAnsi="Arial" w:cs="Arial"/>
          <w:color w:val="000000"/>
          <w:sz w:val="20"/>
          <w:szCs w:val="20"/>
        </w:rPr>
        <w:t xml:space="preserve">(43 men, </w:t>
      </w:r>
      <w:r w:rsidR="003C7DC4" w:rsidRPr="003C7DC4">
        <w:rPr>
          <w:rFonts w:ascii="Arial" w:eastAsia="Times New Roman" w:hAnsi="Arial" w:cs="Arial"/>
          <w:i/>
          <w:color w:val="000000"/>
          <w:sz w:val="20"/>
          <w:szCs w:val="20"/>
        </w:rPr>
        <w:t>M</w:t>
      </w:r>
      <w:r w:rsidR="003C7DC4" w:rsidRPr="003C7DC4">
        <w:rPr>
          <w:rFonts w:ascii="Arial" w:eastAsia="Times New Roman" w:hAnsi="Arial" w:cs="Arial"/>
          <w:i/>
          <w:color w:val="000000"/>
          <w:sz w:val="20"/>
          <w:szCs w:val="20"/>
          <w:vertAlign w:val="subscript"/>
        </w:rPr>
        <w:t>age</w:t>
      </w:r>
      <w:r w:rsidR="003C7DC4">
        <w:rPr>
          <w:rFonts w:ascii="Arial" w:eastAsia="Times New Roman" w:hAnsi="Arial" w:cs="Arial"/>
          <w:color w:val="000000"/>
          <w:sz w:val="20"/>
          <w:szCs w:val="20"/>
        </w:rPr>
        <w:t xml:space="preserve"> = 19.72, SD = 1.14) </w:t>
      </w:r>
      <w:r w:rsidR="00437488">
        <w:rPr>
          <w:rFonts w:ascii="Arial" w:eastAsia="Times New Roman" w:hAnsi="Arial" w:cs="Arial"/>
          <w:color w:val="000000"/>
          <w:sz w:val="20"/>
          <w:szCs w:val="20"/>
        </w:rPr>
        <w:t>were approached alone or in groups and asked to complete the survey individually. Six participants discusse</w:t>
      </w:r>
      <w:r w:rsidR="00B25CD5">
        <w:rPr>
          <w:rFonts w:ascii="Arial" w:eastAsia="Times New Roman" w:hAnsi="Arial" w:cs="Arial"/>
          <w:color w:val="000000"/>
          <w:sz w:val="20"/>
          <w:szCs w:val="20"/>
        </w:rPr>
        <w:t>d their answers with each other</w:t>
      </w:r>
      <w:r w:rsidR="00437488">
        <w:rPr>
          <w:rFonts w:ascii="Arial" w:eastAsia="Times New Roman" w:hAnsi="Arial" w:cs="Arial"/>
          <w:color w:val="000000"/>
          <w:sz w:val="20"/>
          <w:szCs w:val="20"/>
        </w:rPr>
        <w:t xml:space="preserve"> and were thus excluded from analysis, leaving a total sample of 120</w:t>
      </w:r>
      <w:r w:rsidR="003C7DC4">
        <w:rPr>
          <w:rFonts w:ascii="Arial" w:eastAsia="Times New Roman" w:hAnsi="Arial" w:cs="Arial"/>
          <w:color w:val="000000"/>
          <w:sz w:val="20"/>
          <w:szCs w:val="20"/>
        </w:rPr>
        <w:t xml:space="preserve">. </w:t>
      </w:r>
      <w:r w:rsidRPr="00D82665">
        <w:rPr>
          <w:rFonts w:ascii="Times New Roman" w:eastAsia="Times New Roman" w:hAnsi="Times New Roman" w:cs="Times New Roman"/>
          <w:sz w:val="24"/>
          <w:szCs w:val="24"/>
        </w:rPr>
        <w:br/>
      </w:r>
      <w:r w:rsidRPr="00D82665">
        <w:rPr>
          <w:rFonts w:ascii="Times New Roman" w:eastAsia="Times New Roman" w:hAnsi="Times New Roman" w:cs="Times New Roman"/>
          <w:sz w:val="24"/>
          <w:szCs w:val="24"/>
        </w:rPr>
        <w:br/>
      </w:r>
      <w:r w:rsidRPr="00D82665">
        <w:rPr>
          <w:rFonts w:ascii="Arial" w:eastAsia="Times New Roman" w:hAnsi="Arial" w:cs="Arial"/>
          <w:b/>
          <w:bCs/>
          <w:color w:val="000000"/>
          <w:sz w:val="20"/>
          <w:szCs w:val="20"/>
        </w:rPr>
        <w:t>Differences from pre-data collection methods plan</w:t>
      </w:r>
      <w:r w:rsidRPr="00D82665">
        <w:rPr>
          <w:rFonts w:ascii="Times New Roman" w:eastAsia="Times New Roman" w:hAnsi="Times New Roman" w:cs="Times New Roman"/>
          <w:sz w:val="24"/>
          <w:szCs w:val="24"/>
        </w:rPr>
        <w:br/>
      </w:r>
      <w:r w:rsidRPr="00D82665">
        <w:rPr>
          <w:rFonts w:ascii="Arial" w:eastAsia="Times New Roman" w:hAnsi="Arial" w:cs="Arial"/>
          <w:color w:val="000000"/>
          <w:sz w:val="20"/>
          <w:szCs w:val="20"/>
        </w:rPr>
        <w:t>    Any differences from what was described as the original plan, or “none”.</w:t>
      </w:r>
      <w:r w:rsidRPr="00D82665">
        <w:rPr>
          <w:rFonts w:ascii="Times New Roman" w:eastAsia="Times New Roman" w:hAnsi="Times New Roman" w:cs="Times New Roman"/>
          <w:sz w:val="24"/>
          <w:szCs w:val="24"/>
        </w:rPr>
        <w:br/>
      </w:r>
    </w:p>
    <w:p w14:paraId="0D905807" w14:textId="77777777" w:rsidR="00D82665" w:rsidRPr="00D82665" w:rsidRDefault="00D82665" w:rsidP="00D82665">
      <w:pPr>
        <w:spacing w:after="0" w:line="240" w:lineRule="auto"/>
        <w:jc w:val="center"/>
        <w:rPr>
          <w:rFonts w:ascii="Times New Roman" w:eastAsia="Times New Roman" w:hAnsi="Times New Roman" w:cs="Times New Roman"/>
          <w:sz w:val="24"/>
          <w:szCs w:val="24"/>
        </w:rPr>
      </w:pPr>
      <w:r w:rsidRPr="00D82665">
        <w:rPr>
          <w:rFonts w:ascii="Arial" w:eastAsia="Times New Roman" w:hAnsi="Arial" w:cs="Arial"/>
          <w:color w:val="000000"/>
          <w:sz w:val="20"/>
          <w:szCs w:val="20"/>
        </w:rPr>
        <w:t>Results</w:t>
      </w:r>
    </w:p>
    <w:p w14:paraId="758DCAE6" w14:textId="77777777" w:rsidR="00D82665" w:rsidRPr="00D82665" w:rsidRDefault="00D82665" w:rsidP="00B25CD5">
      <w:pPr>
        <w:spacing w:after="0" w:line="240" w:lineRule="auto"/>
        <w:rPr>
          <w:rFonts w:ascii="Times New Roman" w:eastAsia="Times New Roman" w:hAnsi="Times New Roman" w:cs="Times New Roman"/>
          <w:sz w:val="24"/>
          <w:szCs w:val="24"/>
        </w:rPr>
      </w:pPr>
      <w:r w:rsidRPr="00D82665">
        <w:rPr>
          <w:rFonts w:ascii="Times New Roman" w:eastAsia="Times New Roman" w:hAnsi="Times New Roman" w:cs="Times New Roman"/>
          <w:sz w:val="24"/>
          <w:szCs w:val="24"/>
        </w:rPr>
        <w:br/>
      </w:r>
      <w:r w:rsidRPr="00D82665">
        <w:rPr>
          <w:rFonts w:ascii="Arial" w:eastAsia="Times New Roman" w:hAnsi="Arial" w:cs="Arial"/>
          <w:b/>
          <w:bCs/>
          <w:color w:val="000000"/>
          <w:sz w:val="20"/>
          <w:szCs w:val="20"/>
        </w:rPr>
        <w:t>Data preparation</w:t>
      </w:r>
      <w:r w:rsidRPr="00D82665">
        <w:rPr>
          <w:rFonts w:ascii="Times New Roman" w:eastAsia="Times New Roman" w:hAnsi="Times New Roman" w:cs="Times New Roman"/>
          <w:sz w:val="24"/>
          <w:szCs w:val="24"/>
        </w:rPr>
        <w:br/>
      </w:r>
      <w:r w:rsidRPr="00D82665">
        <w:rPr>
          <w:rFonts w:ascii="Arial" w:eastAsia="Times New Roman" w:hAnsi="Arial" w:cs="Arial"/>
          <w:color w:val="000000"/>
          <w:sz w:val="20"/>
          <w:szCs w:val="20"/>
        </w:rPr>
        <w:t xml:space="preserve">    </w:t>
      </w:r>
      <w:r w:rsidR="00A85759">
        <w:rPr>
          <w:rFonts w:ascii="Arial" w:eastAsia="Times New Roman" w:hAnsi="Arial" w:cs="Arial"/>
          <w:color w:val="000000"/>
          <w:sz w:val="20"/>
          <w:szCs w:val="20"/>
        </w:rPr>
        <w:t xml:space="preserve">Participant’s estimates were subtracted from the initial anchor to create difference scores. Difference scores were standardized and summed into a singled measure of difference from the anchor, with smaller numbers indicating less adjustment. </w:t>
      </w:r>
      <w:r w:rsidRPr="00D82665">
        <w:rPr>
          <w:rFonts w:ascii="Times New Roman" w:eastAsia="Times New Roman" w:hAnsi="Times New Roman" w:cs="Times New Roman"/>
          <w:sz w:val="24"/>
          <w:szCs w:val="24"/>
        </w:rPr>
        <w:br/>
      </w:r>
      <w:r w:rsidRPr="00D82665">
        <w:rPr>
          <w:rFonts w:ascii="Times New Roman" w:eastAsia="Times New Roman" w:hAnsi="Times New Roman" w:cs="Times New Roman"/>
          <w:sz w:val="24"/>
          <w:szCs w:val="24"/>
        </w:rPr>
        <w:br/>
      </w:r>
      <w:r w:rsidRPr="00D82665">
        <w:rPr>
          <w:rFonts w:ascii="Arial" w:eastAsia="Times New Roman" w:hAnsi="Arial" w:cs="Arial"/>
          <w:b/>
          <w:bCs/>
          <w:color w:val="000000"/>
          <w:sz w:val="20"/>
          <w:szCs w:val="20"/>
        </w:rPr>
        <w:t>Confirmatory analysis</w:t>
      </w:r>
      <w:r w:rsidRPr="00D82665">
        <w:rPr>
          <w:rFonts w:ascii="Times New Roman" w:eastAsia="Times New Roman" w:hAnsi="Times New Roman" w:cs="Times New Roman"/>
          <w:sz w:val="24"/>
          <w:szCs w:val="24"/>
        </w:rPr>
        <w:br/>
      </w:r>
      <w:r w:rsidRPr="00D82665">
        <w:rPr>
          <w:rFonts w:ascii="Arial" w:eastAsia="Times New Roman" w:hAnsi="Arial" w:cs="Arial"/>
          <w:color w:val="000000"/>
          <w:sz w:val="20"/>
          <w:szCs w:val="20"/>
        </w:rPr>
        <w:t xml:space="preserve">    </w:t>
      </w:r>
      <w:r w:rsidR="00A85759">
        <w:rPr>
          <w:rFonts w:ascii="Arial" w:eastAsia="Times New Roman" w:hAnsi="Arial" w:cs="Arial"/>
          <w:color w:val="000000"/>
          <w:sz w:val="20"/>
          <w:szCs w:val="20"/>
        </w:rPr>
        <w:t>A</w:t>
      </w:r>
      <w:r w:rsidR="00A85759" w:rsidRPr="00D82665">
        <w:rPr>
          <w:rFonts w:ascii="Arial" w:eastAsia="Times New Roman" w:hAnsi="Arial" w:cs="Arial"/>
          <w:color w:val="000000"/>
          <w:sz w:val="20"/>
          <w:szCs w:val="20"/>
        </w:rPr>
        <w:t xml:space="preserve"> </w:t>
      </w:r>
      <w:r w:rsidR="00A85759">
        <w:rPr>
          <w:rFonts w:ascii="Arial" w:eastAsia="Times New Roman" w:hAnsi="Arial" w:cs="Arial"/>
          <w:color w:val="000000"/>
          <w:sz w:val="20"/>
          <w:szCs w:val="20"/>
        </w:rPr>
        <w:t>2 X 2 ANOVA revealed a main</w:t>
      </w:r>
      <w:r w:rsidR="00CD669B">
        <w:rPr>
          <w:rFonts w:ascii="Arial" w:eastAsia="Times New Roman" w:hAnsi="Arial" w:cs="Arial"/>
          <w:color w:val="000000"/>
          <w:sz w:val="20"/>
          <w:szCs w:val="20"/>
        </w:rPr>
        <w:t xml:space="preserve"> effect of motivation, </w:t>
      </w:r>
      <w:r w:rsidR="00CD669B" w:rsidRPr="00CD669B">
        <w:rPr>
          <w:rFonts w:ascii="Arial" w:eastAsia="Times New Roman" w:hAnsi="Arial" w:cs="Arial"/>
          <w:i/>
          <w:color w:val="000000"/>
          <w:sz w:val="20"/>
          <w:szCs w:val="20"/>
        </w:rPr>
        <w:t>F</w:t>
      </w:r>
      <w:r w:rsidR="00CD669B">
        <w:rPr>
          <w:rFonts w:ascii="Arial" w:eastAsia="Times New Roman" w:hAnsi="Arial" w:cs="Arial"/>
          <w:color w:val="000000"/>
          <w:sz w:val="20"/>
          <w:szCs w:val="20"/>
        </w:rPr>
        <w:t xml:space="preserve">(1,116) = 71.06, </w:t>
      </w:r>
      <w:r w:rsidR="00CD669B" w:rsidRPr="00CD669B">
        <w:rPr>
          <w:rFonts w:ascii="Arial" w:eastAsia="Times New Roman" w:hAnsi="Arial" w:cs="Arial"/>
          <w:i/>
          <w:color w:val="000000"/>
          <w:sz w:val="20"/>
          <w:szCs w:val="20"/>
        </w:rPr>
        <w:t>p</w:t>
      </w:r>
      <w:r w:rsidR="00CD669B">
        <w:rPr>
          <w:rFonts w:ascii="Arial" w:eastAsia="Times New Roman" w:hAnsi="Arial" w:cs="Arial"/>
          <w:color w:val="000000"/>
          <w:sz w:val="20"/>
          <w:szCs w:val="20"/>
        </w:rPr>
        <w:t xml:space="preserve"> &lt; .001, </w:t>
      </w:r>
      <m:oMath>
        <m:sSubSup>
          <m:sSubSupPr>
            <m:ctrlPr>
              <w:rPr>
                <w:rFonts w:ascii="Cambria Math" w:eastAsia="Times New Roman" w:hAnsi="Cambria Math" w:cs="Arial"/>
                <w:i/>
                <w:color w:val="000000"/>
                <w:sz w:val="20"/>
                <w:szCs w:val="20"/>
              </w:rPr>
            </m:ctrlPr>
          </m:sSubSupPr>
          <m:e>
            <m:r>
              <w:rPr>
                <w:rFonts w:ascii="Cambria Math" w:eastAsia="Times New Roman" w:hAnsi="Cambria Math" w:cs="Arial"/>
                <w:color w:val="000000"/>
                <w:sz w:val="20"/>
                <w:szCs w:val="20"/>
              </w:rPr>
              <m:t>η</m:t>
            </m:r>
          </m:e>
          <m:sub>
            <m:r>
              <w:rPr>
                <w:rFonts w:ascii="Cambria Math" w:eastAsia="Times New Roman" w:hAnsi="Cambria Math" w:cs="Arial"/>
                <w:color w:val="000000"/>
                <w:sz w:val="20"/>
                <w:szCs w:val="20"/>
              </w:rPr>
              <m:t>p</m:t>
            </m:r>
          </m:sub>
          <m:sup>
            <m:r>
              <w:rPr>
                <w:rFonts w:ascii="Cambria Math" w:eastAsia="Times New Roman" w:hAnsi="Cambria Math" w:cs="Arial"/>
                <w:color w:val="000000"/>
                <w:sz w:val="20"/>
                <w:szCs w:val="20"/>
              </w:rPr>
              <m:t>2</m:t>
            </m:r>
          </m:sup>
        </m:sSubSup>
      </m:oMath>
      <w:r w:rsidR="00CD669B">
        <w:rPr>
          <w:rFonts w:ascii="Arial" w:eastAsia="Times New Roman" w:hAnsi="Arial" w:cs="Arial"/>
          <w:color w:val="000000"/>
          <w:sz w:val="20"/>
          <w:szCs w:val="20"/>
        </w:rPr>
        <w:t xml:space="preserve"> = .38, indicating </w:t>
      </w:r>
      <w:r w:rsidR="007649BA">
        <w:rPr>
          <w:rFonts w:ascii="Arial" w:eastAsia="Times New Roman" w:hAnsi="Arial" w:cs="Arial"/>
          <w:color w:val="000000"/>
          <w:sz w:val="20"/>
          <w:szCs w:val="20"/>
        </w:rPr>
        <w:t xml:space="preserve">that people </w:t>
      </w:r>
      <w:r w:rsidR="00CD669B">
        <w:rPr>
          <w:rFonts w:ascii="Arial" w:eastAsia="Times New Roman" w:hAnsi="Arial" w:cs="Arial"/>
          <w:color w:val="000000"/>
          <w:sz w:val="20"/>
          <w:szCs w:val="20"/>
        </w:rPr>
        <w:t>told to adjust by a large amount adjusted more (</w:t>
      </w:r>
      <w:r w:rsidR="00CD669B" w:rsidRPr="00CD669B">
        <w:rPr>
          <w:rFonts w:ascii="Arial" w:eastAsia="Times New Roman" w:hAnsi="Arial" w:cs="Arial"/>
          <w:i/>
          <w:color w:val="000000"/>
          <w:sz w:val="20"/>
          <w:szCs w:val="20"/>
        </w:rPr>
        <w:t>M</w:t>
      </w:r>
      <w:r w:rsidR="00CD669B">
        <w:rPr>
          <w:rFonts w:ascii="Arial" w:eastAsia="Times New Roman" w:hAnsi="Arial" w:cs="Arial"/>
          <w:color w:val="000000"/>
          <w:sz w:val="20"/>
          <w:szCs w:val="20"/>
        </w:rPr>
        <w:t xml:space="preserve"> = .27, SD = .39) than people told to adjust by a small amount (</w:t>
      </w:r>
      <w:r w:rsidR="00CD669B" w:rsidRPr="00CD669B">
        <w:rPr>
          <w:rFonts w:ascii="Arial" w:eastAsia="Times New Roman" w:hAnsi="Arial" w:cs="Arial"/>
          <w:i/>
          <w:color w:val="000000"/>
          <w:sz w:val="20"/>
          <w:szCs w:val="20"/>
        </w:rPr>
        <w:t>M</w:t>
      </w:r>
      <w:r w:rsidR="00CD669B">
        <w:rPr>
          <w:rFonts w:ascii="Arial" w:eastAsia="Times New Roman" w:hAnsi="Arial" w:cs="Arial"/>
          <w:color w:val="000000"/>
          <w:sz w:val="20"/>
          <w:szCs w:val="20"/>
        </w:rPr>
        <w:t xml:space="preserve"> = -.27, SD = .32). There was also a main effect of anchor precision, </w:t>
      </w:r>
      <w:r w:rsidR="00CD669B" w:rsidRPr="00CD669B">
        <w:rPr>
          <w:rFonts w:ascii="Arial" w:eastAsia="Times New Roman" w:hAnsi="Arial" w:cs="Arial"/>
          <w:i/>
          <w:color w:val="000000"/>
          <w:sz w:val="20"/>
          <w:szCs w:val="20"/>
        </w:rPr>
        <w:t>F</w:t>
      </w:r>
      <w:r w:rsidR="00CD669B">
        <w:rPr>
          <w:rFonts w:ascii="Arial" w:eastAsia="Times New Roman" w:hAnsi="Arial" w:cs="Arial"/>
          <w:color w:val="000000"/>
          <w:sz w:val="20"/>
          <w:szCs w:val="20"/>
        </w:rPr>
        <w:t>(1,116) = 6.2</w:t>
      </w:r>
      <w:ins w:id="0" w:author="Johanna Cohoon" w:date="2015-03-20T10:09:00Z">
        <w:r w:rsidR="00E33879">
          <w:rPr>
            <w:rFonts w:ascii="Arial" w:eastAsia="Times New Roman" w:hAnsi="Arial" w:cs="Arial"/>
            <w:color w:val="000000"/>
            <w:sz w:val="20"/>
            <w:szCs w:val="20"/>
          </w:rPr>
          <w:t>8</w:t>
        </w:r>
      </w:ins>
      <w:bookmarkStart w:id="1" w:name="_GoBack"/>
      <w:bookmarkEnd w:id="1"/>
      <w:del w:id="2" w:author="Johanna Cohoon" w:date="2015-03-20T10:09:00Z">
        <w:r w:rsidR="00CD669B" w:rsidDel="00E33879">
          <w:rPr>
            <w:rFonts w:ascii="Arial" w:eastAsia="Times New Roman" w:hAnsi="Arial" w:cs="Arial"/>
            <w:color w:val="000000"/>
            <w:sz w:val="20"/>
            <w:szCs w:val="20"/>
          </w:rPr>
          <w:delText>3</w:delText>
        </w:r>
      </w:del>
      <w:r w:rsidR="00CD669B">
        <w:rPr>
          <w:rFonts w:ascii="Arial" w:eastAsia="Times New Roman" w:hAnsi="Arial" w:cs="Arial"/>
          <w:color w:val="000000"/>
          <w:sz w:val="20"/>
          <w:szCs w:val="20"/>
        </w:rPr>
        <w:t xml:space="preserve">, </w:t>
      </w:r>
      <w:r w:rsidR="00CD669B" w:rsidRPr="00CD669B">
        <w:rPr>
          <w:rFonts w:ascii="Arial" w:eastAsia="Times New Roman" w:hAnsi="Arial" w:cs="Arial"/>
          <w:i/>
          <w:color w:val="000000"/>
          <w:sz w:val="20"/>
          <w:szCs w:val="20"/>
        </w:rPr>
        <w:t>p</w:t>
      </w:r>
      <w:r w:rsidR="00CD669B">
        <w:rPr>
          <w:rFonts w:ascii="Arial" w:eastAsia="Times New Roman" w:hAnsi="Arial" w:cs="Arial"/>
          <w:color w:val="000000"/>
          <w:sz w:val="20"/>
          <w:szCs w:val="20"/>
        </w:rPr>
        <w:t xml:space="preserve"> = .014, </w:t>
      </w:r>
      <m:oMath>
        <m:sSubSup>
          <m:sSubSupPr>
            <m:ctrlPr>
              <w:rPr>
                <w:rFonts w:ascii="Cambria Math" w:eastAsia="Times New Roman" w:hAnsi="Cambria Math" w:cs="Arial"/>
                <w:i/>
                <w:color w:val="000000"/>
                <w:sz w:val="20"/>
                <w:szCs w:val="20"/>
              </w:rPr>
            </m:ctrlPr>
          </m:sSubSupPr>
          <m:e>
            <m:r>
              <w:rPr>
                <w:rFonts w:ascii="Cambria Math" w:eastAsia="Times New Roman" w:hAnsi="Cambria Math" w:cs="Arial"/>
                <w:color w:val="000000"/>
                <w:sz w:val="20"/>
                <w:szCs w:val="20"/>
              </w:rPr>
              <m:t>η</m:t>
            </m:r>
          </m:e>
          <m:sub>
            <m:r>
              <w:rPr>
                <w:rFonts w:ascii="Cambria Math" w:eastAsia="Times New Roman" w:hAnsi="Cambria Math" w:cs="Arial"/>
                <w:color w:val="000000"/>
                <w:sz w:val="20"/>
                <w:szCs w:val="20"/>
              </w:rPr>
              <m:t>p</m:t>
            </m:r>
          </m:sub>
          <m:sup>
            <m:r>
              <w:rPr>
                <w:rFonts w:ascii="Cambria Math" w:eastAsia="Times New Roman" w:hAnsi="Cambria Math" w:cs="Arial"/>
                <w:color w:val="000000"/>
                <w:sz w:val="20"/>
                <w:szCs w:val="20"/>
              </w:rPr>
              <m:t>2</m:t>
            </m:r>
          </m:sup>
        </m:sSubSup>
      </m:oMath>
      <w:r w:rsidR="00CD669B">
        <w:rPr>
          <w:rFonts w:ascii="Arial" w:eastAsia="Times New Roman" w:hAnsi="Arial" w:cs="Arial"/>
          <w:color w:val="000000"/>
          <w:sz w:val="20"/>
          <w:szCs w:val="20"/>
        </w:rPr>
        <w:t xml:space="preserve"> = .05, indicating that people given the round anchor adjusted more (</w:t>
      </w:r>
      <w:r w:rsidR="00CD669B" w:rsidRPr="00CD669B">
        <w:rPr>
          <w:rFonts w:ascii="Arial" w:eastAsia="Times New Roman" w:hAnsi="Arial" w:cs="Arial"/>
          <w:i/>
          <w:color w:val="000000"/>
          <w:sz w:val="20"/>
          <w:szCs w:val="20"/>
        </w:rPr>
        <w:t>M</w:t>
      </w:r>
      <w:r w:rsidR="00CD669B">
        <w:rPr>
          <w:rFonts w:ascii="Arial" w:eastAsia="Times New Roman" w:hAnsi="Arial" w:cs="Arial"/>
          <w:color w:val="000000"/>
          <w:sz w:val="20"/>
          <w:szCs w:val="20"/>
        </w:rPr>
        <w:t xml:space="preserve"> = .08, SD = .48) than people given the precise anchor (</w:t>
      </w:r>
      <w:r w:rsidR="00CD669B" w:rsidRPr="00CD669B">
        <w:rPr>
          <w:rFonts w:ascii="Arial" w:eastAsia="Times New Roman" w:hAnsi="Arial" w:cs="Arial"/>
          <w:i/>
          <w:color w:val="000000"/>
          <w:sz w:val="20"/>
          <w:szCs w:val="20"/>
        </w:rPr>
        <w:t>M</w:t>
      </w:r>
      <w:r w:rsidR="00CD669B">
        <w:rPr>
          <w:rFonts w:ascii="Arial" w:eastAsia="Times New Roman" w:hAnsi="Arial" w:cs="Arial"/>
          <w:color w:val="000000"/>
          <w:sz w:val="20"/>
          <w:szCs w:val="20"/>
        </w:rPr>
        <w:t xml:space="preserve"> = </w:t>
      </w:r>
      <w:r w:rsidR="007649BA">
        <w:rPr>
          <w:rFonts w:ascii="Arial" w:eastAsia="Times New Roman" w:hAnsi="Arial" w:cs="Arial"/>
          <w:color w:val="000000"/>
          <w:sz w:val="20"/>
          <w:szCs w:val="20"/>
        </w:rPr>
        <w:t>-</w:t>
      </w:r>
      <w:r w:rsidR="00CD669B">
        <w:rPr>
          <w:rFonts w:ascii="Arial" w:eastAsia="Times New Roman" w:hAnsi="Arial" w:cs="Arial"/>
          <w:color w:val="000000"/>
          <w:sz w:val="20"/>
          <w:szCs w:val="20"/>
        </w:rPr>
        <w:t xml:space="preserve">.08, SD = .40). There was no interaction between motivation and precision, </w:t>
      </w:r>
      <w:r w:rsidR="00CD669B" w:rsidRPr="00CD669B">
        <w:rPr>
          <w:rFonts w:ascii="Arial" w:eastAsia="Times New Roman" w:hAnsi="Arial" w:cs="Arial"/>
          <w:i/>
          <w:color w:val="000000"/>
          <w:sz w:val="20"/>
          <w:szCs w:val="20"/>
        </w:rPr>
        <w:t>F</w:t>
      </w:r>
      <w:r w:rsidR="00CD669B">
        <w:rPr>
          <w:rFonts w:ascii="Arial" w:eastAsia="Times New Roman" w:hAnsi="Arial" w:cs="Arial"/>
          <w:color w:val="000000"/>
          <w:sz w:val="20"/>
          <w:szCs w:val="20"/>
        </w:rPr>
        <w:t xml:space="preserve"> &lt; 1. </w:t>
      </w:r>
    </w:p>
    <w:p w14:paraId="5BADC8E6" w14:textId="77777777" w:rsidR="00D82665" w:rsidRPr="00D82665" w:rsidRDefault="00D82665" w:rsidP="00D82665">
      <w:pPr>
        <w:spacing w:after="0" w:line="240" w:lineRule="auto"/>
        <w:rPr>
          <w:rFonts w:ascii="Times New Roman" w:eastAsia="Times New Roman" w:hAnsi="Times New Roman" w:cs="Times New Roman"/>
          <w:sz w:val="24"/>
          <w:szCs w:val="24"/>
        </w:rPr>
      </w:pPr>
    </w:p>
    <w:p w14:paraId="3500F666" w14:textId="77777777" w:rsidR="00D82665" w:rsidRPr="00D82665" w:rsidRDefault="00D82665" w:rsidP="00D82665">
      <w:pPr>
        <w:spacing w:after="0" w:line="240" w:lineRule="auto"/>
        <w:jc w:val="center"/>
        <w:rPr>
          <w:rFonts w:ascii="Times New Roman" w:eastAsia="Times New Roman" w:hAnsi="Times New Roman" w:cs="Times New Roman"/>
          <w:sz w:val="24"/>
          <w:szCs w:val="24"/>
        </w:rPr>
      </w:pPr>
      <w:r w:rsidRPr="00D82665">
        <w:rPr>
          <w:rFonts w:ascii="Arial" w:eastAsia="Times New Roman" w:hAnsi="Arial" w:cs="Arial"/>
          <w:color w:val="000000"/>
          <w:sz w:val="20"/>
          <w:szCs w:val="20"/>
        </w:rPr>
        <w:t>Discussion</w:t>
      </w:r>
    </w:p>
    <w:p w14:paraId="00F96E8A" w14:textId="77777777" w:rsidR="00D82665" w:rsidRPr="00D82665" w:rsidRDefault="00D82665" w:rsidP="00D82665">
      <w:pPr>
        <w:spacing w:after="0" w:line="240" w:lineRule="auto"/>
        <w:rPr>
          <w:rFonts w:ascii="Times New Roman" w:eastAsia="Times New Roman" w:hAnsi="Times New Roman" w:cs="Times New Roman"/>
          <w:sz w:val="24"/>
          <w:szCs w:val="24"/>
        </w:rPr>
      </w:pPr>
      <w:r w:rsidRPr="00D82665">
        <w:rPr>
          <w:rFonts w:ascii="Times New Roman" w:eastAsia="Times New Roman" w:hAnsi="Times New Roman" w:cs="Times New Roman"/>
          <w:sz w:val="24"/>
          <w:szCs w:val="24"/>
        </w:rPr>
        <w:br/>
      </w:r>
      <w:r w:rsidRPr="00D82665">
        <w:rPr>
          <w:rFonts w:ascii="Arial" w:eastAsia="Times New Roman" w:hAnsi="Arial" w:cs="Arial"/>
          <w:b/>
          <w:bCs/>
          <w:color w:val="000000"/>
          <w:sz w:val="20"/>
          <w:szCs w:val="20"/>
        </w:rPr>
        <w:t>Summary of Replication Attempt</w:t>
      </w:r>
    </w:p>
    <w:p w14:paraId="7C12628B" w14:textId="77777777" w:rsidR="00B25CD5" w:rsidRDefault="00B25CD5" w:rsidP="00B25C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These findings represent a partial replication of Janiszewski and Uy (2008). The central claim of their paper – that anchor precision influences the degree of adjustment was supported. Additionally, these data replicated the main effect of motivation observed in their study. There was no evidence of the reported interaction. </w:t>
      </w:r>
    </w:p>
    <w:p w14:paraId="685B7A76" w14:textId="77777777" w:rsidR="00D82665" w:rsidRPr="00D82665" w:rsidRDefault="00D82665" w:rsidP="00D82665">
      <w:pPr>
        <w:spacing w:after="0" w:line="240" w:lineRule="auto"/>
        <w:rPr>
          <w:rFonts w:ascii="Times New Roman" w:eastAsia="Times New Roman" w:hAnsi="Times New Roman" w:cs="Times New Roman"/>
          <w:sz w:val="24"/>
          <w:szCs w:val="24"/>
        </w:rPr>
      </w:pPr>
      <w:r w:rsidRPr="00D82665">
        <w:rPr>
          <w:rFonts w:ascii="Times New Roman" w:eastAsia="Times New Roman" w:hAnsi="Times New Roman" w:cs="Times New Roman"/>
          <w:sz w:val="24"/>
          <w:szCs w:val="24"/>
        </w:rPr>
        <w:br/>
      </w:r>
      <w:r w:rsidRPr="00D82665">
        <w:rPr>
          <w:rFonts w:ascii="Arial" w:eastAsia="Times New Roman" w:hAnsi="Arial" w:cs="Arial"/>
          <w:b/>
          <w:bCs/>
          <w:color w:val="000000"/>
          <w:sz w:val="20"/>
          <w:szCs w:val="20"/>
        </w:rPr>
        <w:t>Commentary</w:t>
      </w:r>
    </w:p>
    <w:p w14:paraId="1875F1F0" w14:textId="77777777" w:rsidR="00B25CD5" w:rsidRDefault="00B25CD5" w:rsidP="00B25CD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Overall, all observed findings were weaker than in the original study. The effect of motiv</w:t>
      </w:r>
      <w:r w:rsidR="007649BA">
        <w:rPr>
          <w:rFonts w:ascii="Arial" w:eastAsia="Times New Roman" w:hAnsi="Arial" w:cs="Arial"/>
          <w:color w:val="000000"/>
          <w:sz w:val="20"/>
          <w:szCs w:val="20"/>
        </w:rPr>
        <w:t>ation was about half the size reported in</w:t>
      </w:r>
      <w:r>
        <w:rPr>
          <w:rFonts w:ascii="Arial" w:eastAsia="Times New Roman" w:hAnsi="Arial" w:cs="Arial"/>
          <w:color w:val="000000"/>
          <w:sz w:val="20"/>
          <w:szCs w:val="20"/>
        </w:rPr>
        <w:t xml:space="preserve"> the original study, </w:t>
      </w:r>
      <w:r w:rsidR="007649BA">
        <w:rPr>
          <w:rFonts w:ascii="Arial" w:eastAsia="Times New Roman" w:hAnsi="Arial" w:cs="Arial"/>
          <w:color w:val="000000"/>
          <w:sz w:val="20"/>
          <w:szCs w:val="20"/>
        </w:rPr>
        <w:t xml:space="preserve">and </w:t>
      </w:r>
      <w:r>
        <w:rPr>
          <w:rFonts w:ascii="Arial" w:eastAsia="Times New Roman" w:hAnsi="Arial" w:cs="Arial"/>
          <w:color w:val="000000"/>
          <w:sz w:val="20"/>
          <w:szCs w:val="20"/>
        </w:rPr>
        <w:t xml:space="preserve">the effect of anchor precision was about a third of the size </w:t>
      </w:r>
      <w:r w:rsidR="007649BA">
        <w:rPr>
          <w:rFonts w:ascii="Arial" w:eastAsia="Times New Roman" w:hAnsi="Arial" w:cs="Arial"/>
          <w:color w:val="000000"/>
          <w:sz w:val="20"/>
          <w:szCs w:val="20"/>
        </w:rPr>
        <w:t>reported in</w:t>
      </w:r>
      <w:r>
        <w:rPr>
          <w:rFonts w:ascii="Arial" w:eastAsia="Times New Roman" w:hAnsi="Arial" w:cs="Arial"/>
          <w:color w:val="000000"/>
          <w:sz w:val="20"/>
          <w:szCs w:val="20"/>
        </w:rPr>
        <w:t xml:space="preserve"> the original study</w:t>
      </w:r>
      <w:r w:rsidR="007649BA">
        <w:rPr>
          <w:rFonts w:ascii="Arial" w:eastAsia="Times New Roman" w:hAnsi="Arial" w:cs="Arial"/>
          <w:color w:val="000000"/>
          <w:sz w:val="20"/>
          <w:szCs w:val="20"/>
        </w:rPr>
        <w:t xml:space="preserve">. We did not observe any evidence of an interaction between motivation and anchor precision, despite having sufficient experimental power. </w:t>
      </w:r>
      <w:r>
        <w:rPr>
          <w:rFonts w:ascii="Arial" w:eastAsia="Times New Roman" w:hAnsi="Arial" w:cs="Arial"/>
          <w:color w:val="000000"/>
          <w:sz w:val="20"/>
          <w:szCs w:val="20"/>
        </w:rPr>
        <w:t>One possible exp</w:t>
      </w:r>
      <w:r w:rsidR="007649BA">
        <w:rPr>
          <w:rFonts w:ascii="Arial" w:eastAsia="Times New Roman" w:hAnsi="Arial" w:cs="Arial"/>
          <w:color w:val="000000"/>
          <w:sz w:val="20"/>
          <w:szCs w:val="20"/>
        </w:rPr>
        <w:t>lanation for the generally</w:t>
      </w:r>
      <w:r w:rsidR="00E6302A">
        <w:rPr>
          <w:rFonts w:ascii="Arial" w:eastAsia="Times New Roman" w:hAnsi="Arial" w:cs="Arial"/>
          <w:color w:val="000000"/>
          <w:sz w:val="20"/>
          <w:szCs w:val="20"/>
        </w:rPr>
        <w:t xml:space="preserve"> lower effect sizes is that our sample was collected from a dining hall, and may have thus been more distracted than the sample used by Janiszewski &amp; Uy (2008). </w:t>
      </w:r>
      <w:r>
        <w:rPr>
          <w:rFonts w:ascii="Arial" w:eastAsia="Times New Roman" w:hAnsi="Arial" w:cs="Arial"/>
          <w:color w:val="000000"/>
          <w:sz w:val="20"/>
          <w:szCs w:val="20"/>
        </w:rPr>
        <w:t xml:space="preserve"> </w:t>
      </w:r>
    </w:p>
    <w:p w14:paraId="7FCF3B55" w14:textId="77777777" w:rsidR="00B25CD5" w:rsidRDefault="00B25CD5" w:rsidP="00D82665">
      <w:pPr>
        <w:spacing w:after="0" w:line="240" w:lineRule="auto"/>
        <w:ind w:firstLine="720"/>
        <w:rPr>
          <w:rFonts w:ascii="Arial" w:eastAsia="Times New Roman" w:hAnsi="Arial" w:cs="Arial"/>
          <w:color w:val="000000"/>
          <w:sz w:val="20"/>
          <w:szCs w:val="20"/>
        </w:rPr>
      </w:pPr>
    </w:p>
    <w:p w14:paraId="4C242018" w14:textId="77777777" w:rsidR="00E6302A" w:rsidRDefault="00E6302A" w:rsidP="00E6302A">
      <w:pPr>
        <w:jc w:val="center"/>
        <w:rPr>
          <w:rFonts w:ascii="Arial" w:eastAsia="Times New Roman" w:hAnsi="Arial" w:cs="Arial"/>
          <w:color w:val="000000"/>
          <w:sz w:val="20"/>
          <w:szCs w:val="20"/>
        </w:rPr>
      </w:pPr>
      <w:r>
        <w:rPr>
          <w:rFonts w:ascii="Arial" w:eastAsia="Times New Roman" w:hAnsi="Arial" w:cs="Arial"/>
          <w:color w:val="000000"/>
          <w:sz w:val="20"/>
          <w:szCs w:val="20"/>
        </w:rPr>
        <w:t>Reference</w:t>
      </w:r>
    </w:p>
    <w:p w14:paraId="20F00812" w14:textId="77777777" w:rsidR="00FF5D8D" w:rsidRDefault="00E6302A">
      <w:r w:rsidRPr="00E6302A">
        <w:rPr>
          <w:rFonts w:ascii="Arial" w:hAnsi="Arial" w:cs="Arial"/>
          <w:sz w:val="20"/>
          <w:szCs w:val="20"/>
        </w:rPr>
        <w:t>Janiszewski, C., D. Uy. 2008. Anchor precision influences the</w:t>
      </w:r>
      <w:r>
        <w:rPr>
          <w:rFonts w:ascii="Arial" w:hAnsi="Arial" w:cs="Arial"/>
          <w:sz w:val="20"/>
          <w:szCs w:val="20"/>
        </w:rPr>
        <w:t xml:space="preserve"> </w:t>
      </w:r>
      <w:r w:rsidRPr="00E6302A">
        <w:rPr>
          <w:rFonts w:ascii="Arial" w:hAnsi="Arial" w:cs="Arial"/>
          <w:sz w:val="20"/>
          <w:szCs w:val="20"/>
        </w:rPr>
        <w:t xml:space="preserve">amount of adjustment. </w:t>
      </w:r>
      <w:r w:rsidRPr="00E6302A">
        <w:rPr>
          <w:rFonts w:ascii="Arial" w:hAnsi="Arial" w:cs="Arial"/>
          <w:i/>
          <w:iCs/>
          <w:sz w:val="20"/>
          <w:szCs w:val="20"/>
        </w:rPr>
        <w:t>Psych</w:t>
      </w:r>
      <w:r>
        <w:rPr>
          <w:rFonts w:ascii="Arial" w:hAnsi="Arial" w:cs="Arial"/>
          <w:i/>
          <w:iCs/>
          <w:sz w:val="20"/>
          <w:szCs w:val="20"/>
        </w:rPr>
        <w:t>ological</w:t>
      </w:r>
      <w:r w:rsidRPr="00E6302A">
        <w:rPr>
          <w:rFonts w:ascii="Arial" w:hAnsi="Arial" w:cs="Arial"/>
          <w:i/>
          <w:iCs/>
          <w:sz w:val="20"/>
          <w:szCs w:val="20"/>
        </w:rPr>
        <w:t xml:space="preserve"> Sci</w:t>
      </w:r>
      <w:r>
        <w:rPr>
          <w:rFonts w:ascii="Arial" w:hAnsi="Arial" w:cs="Arial"/>
          <w:i/>
          <w:iCs/>
          <w:sz w:val="20"/>
          <w:szCs w:val="20"/>
        </w:rPr>
        <w:t>ence,</w:t>
      </w:r>
      <w:r w:rsidRPr="00E6302A">
        <w:rPr>
          <w:rFonts w:ascii="Arial" w:hAnsi="Arial" w:cs="Arial"/>
          <w:i/>
          <w:iCs/>
          <w:sz w:val="20"/>
          <w:szCs w:val="20"/>
        </w:rPr>
        <w:t xml:space="preserve"> </w:t>
      </w:r>
      <w:r w:rsidRPr="00E6302A">
        <w:rPr>
          <w:rFonts w:ascii="Arial" w:hAnsi="Arial" w:cs="Arial"/>
          <w:i/>
          <w:sz w:val="20"/>
          <w:szCs w:val="20"/>
        </w:rPr>
        <w:t>19</w:t>
      </w:r>
      <w:r>
        <w:rPr>
          <w:rFonts w:ascii="Arial" w:hAnsi="Arial" w:cs="Arial"/>
          <w:sz w:val="20"/>
          <w:szCs w:val="20"/>
        </w:rPr>
        <w:t>,</w:t>
      </w:r>
      <w:r w:rsidRPr="00E6302A">
        <w:rPr>
          <w:rFonts w:ascii="Arial" w:hAnsi="Arial" w:cs="Arial"/>
          <w:sz w:val="20"/>
          <w:szCs w:val="20"/>
        </w:rPr>
        <w:t>121–127.</w:t>
      </w:r>
    </w:p>
    <w:sectPr w:rsidR="00FF5D8D" w:rsidSect="00FF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C11AC"/>
    <w:multiLevelType w:val="hybridMultilevel"/>
    <w:tmpl w:val="326C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trackRevisions/>
  <w:defaultTabStop w:val="720"/>
  <w:characterSpacingControl w:val="doNotCompress"/>
  <w:compat>
    <w:compatSetting w:name="compatibilityMode" w:uri="http://schemas.microsoft.com/office/word" w:val="12"/>
  </w:compat>
  <w:rsids>
    <w:rsidRoot w:val="00D82665"/>
    <w:rsid w:val="00043EDA"/>
    <w:rsid w:val="00067552"/>
    <w:rsid w:val="00154DED"/>
    <w:rsid w:val="00210B32"/>
    <w:rsid w:val="00281991"/>
    <w:rsid w:val="00306B15"/>
    <w:rsid w:val="003800B6"/>
    <w:rsid w:val="003C7DC4"/>
    <w:rsid w:val="004179E5"/>
    <w:rsid w:val="00437488"/>
    <w:rsid w:val="004C2531"/>
    <w:rsid w:val="004E6740"/>
    <w:rsid w:val="005143D9"/>
    <w:rsid w:val="00540214"/>
    <w:rsid w:val="00565ACA"/>
    <w:rsid w:val="00684C2F"/>
    <w:rsid w:val="00692618"/>
    <w:rsid w:val="007050C8"/>
    <w:rsid w:val="00730045"/>
    <w:rsid w:val="007649BA"/>
    <w:rsid w:val="007B7E0F"/>
    <w:rsid w:val="0085199B"/>
    <w:rsid w:val="008B236D"/>
    <w:rsid w:val="00960ED6"/>
    <w:rsid w:val="009B6E56"/>
    <w:rsid w:val="00A85759"/>
    <w:rsid w:val="00AA02B0"/>
    <w:rsid w:val="00AA3357"/>
    <w:rsid w:val="00AA768E"/>
    <w:rsid w:val="00B25CD5"/>
    <w:rsid w:val="00B5799C"/>
    <w:rsid w:val="00CA5932"/>
    <w:rsid w:val="00CA7D18"/>
    <w:rsid w:val="00CD2A7B"/>
    <w:rsid w:val="00CD669B"/>
    <w:rsid w:val="00D0401C"/>
    <w:rsid w:val="00D81344"/>
    <w:rsid w:val="00D82665"/>
    <w:rsid w:val="00DB229B"/>
    <w:rsid w:val="00DB48C9"/>
    <w:rsid w:val="00DE023F"/>
    <w:rsid w:val="00E27FCA"/>
    <w:rsid w:val="00E33879"/>
    <w:rsid w:val="00E528CE"/>
    <w:rsid w:val="00E6302A"/>
    <w:rsid w:val="00E91016"/>
    <w:rsid w:val="00EE50C5"/>
    <w:rsid w:val="00EE512B"/>
    <w:rsid w:val="00FA7038"/>
    <w:rsid w:val="00FF5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5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6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0045"/>
    <w:pPr>
      <w:ind w:left="720"/>
      <w:contextualSpacing/>
    </w:pPr>
  </w:style>
  <w:style w:type="character" w:styleId="CommentReference">
    <w:name w:val="annotation reference"/>
    <w:basedOn w:val="DefaultParagraphFont"/>
    <w:uiPriority w:val="99"/>
    <w:semiHidden/>
    <w:unhideWhenUsed/>
    <w:rsid w:val="00684C2F"/>
    <w:rPr>
      <w:sz w:val="16"/>
      <w:szCs w:val="16"/>
    </w:rPr>
  </w:style>
  <w:style w:type="paragraph" w:styleId="CommentText">
    <w:name w:val="annotation text"/>
    <w:basedOn w:val="Normal"/>
    <w:link w:val="CommentTextChar"/>
    <w:uiPriority w:val="99"/>
    <w:semiHidden/>
    <w:unhideWhenUsed/>
    <w:rsid w:val="00684C2F"/>
    <w:pPr>
      <w:spacing w:line="240" w:lineRule="auto"/>
    </w:pPr>
    <w:rPr>
      <w:sz w:val="20"/>
      <w:szCs w:val="20"/>
    </w:rPr>
  </w:style>
  <w:style w:type="character" w:customStyle="1" w:styleId="CommentTextChar">
    <w:name w:val="Comment Text Char"/>
    <w:basedOn w:val="DefaultParagraphFont"/>
    <w:link w:val="CommentText"/>
    <w:uiPriority w:val="99"/>
    <w:semiHidden/>
    <w:rsid w:val="00684C2F"/>
    <w:rPr>
      <w:sz w:val="20"/>
      <w:szCs w:val="20"/>
    </w:rPr>
  </w:style>
  <w:style w:type="paragraph" w:styleId="CommentSubject">
    <w:name w:val="annotation subject"/>
    <w:basedOn w:val="CommentText"/>
    <w:next w:val="CommentText"/>
    <w:link w:val="CommentSubjectChar"/>
    <w:uiPriority w:val="99"/>
    <w:semiHidden/>
    <w:unhideWhenUsed/>
    <w:rsid w:val="00684C2F"/>
    <w:rPr>
      <w:b/>
      <w:bCs/>
    </w:rPr>
  </w:style>
  <w:style w:type="character" w:customStyle="1" w:styleId="CommentSubjectChar">
    <w:name w:val="Comment Subject Char"/>
    <w:basedOn w:val="CommentTextChar"/>
    <w:link w:val="CommentSubject"/>
    <w:uiPriority w:val="99"/>
    <w:semiHidden/>
    <w:rsid w:val="00684C2F"/>
    <w:rPr>
      <w:b/>
      <w:bCs/>
      <w:sz w:val="20"/>
      <w:szCs w:val="20"/>
    </w:rPr>
  </w:style>
  <w:style w:type="paragraph" w:styleId="BalloonText">
    <w:name w:val="Balloon Text"/>
    <w:basedOn w:val="Normal"/>
    <w:link w:val="BalloonTextChar"/>
    <w:uiPriority w:val="99"/>
    <w:semiHidden/>
    <w:unhideWhenUsed/>
    <w:rsid w:val="00684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C2F"/>
    <w:rPr>
      <w:rFonts w:ascii="Tahoma" w:hAnsi="Tahoma" w:cs="Tahoma"/>
      <w:sz w:val="16"/>
      <w:szCs w:val="16"/>
    </w:rPr>
  </w:style>
  <w:style w:type="character" w:styleId="PlaceholderText">
    <w:name w:val="Placeholder Text"/>
    <w:basedOn w:val="DefaultParagraphFont"/>
    <w:uiPriority w:val="99"/>
    <w:semiHidden/>
    <w:rsid w:val="003800B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5964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Johanna Cohoon</cp:lastModifiedBy>
  <cp:revision>3</cp:revision>
  <dcterms:created xsi:type="dcterms:W3CDTF">2012-07-04T16:11:00Z</dcterms:created>
  <dcterms:modified xsi:type="dcterms:W3CDTF">2015-03-20T14:09:00Z</dcterms:modified>
</cp:coreProperties>
</file>